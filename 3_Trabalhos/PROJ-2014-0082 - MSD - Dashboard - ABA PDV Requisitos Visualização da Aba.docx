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3F7" w:rsidRDefault="008A13F7" w:rsidP="008A13F7">
      <w:pPr>
        <w:pStyle w:val="PargrafodaLista"/>
        <w:numPr>
          <w:ilvl w:val="0"/>
          <w:numId w:val="1"/>
        </w:numPr>
        <w:spacing w:after="0"/>
        <w:contextualSpacing w:val="0"/>
        <w:rPr>
          <w:rFonts w:cs="Tahoma"/>
        </w:rPr>
      </w:pPr>
      <w:r w:rsidRPr="00D953CA">
        <w:rPr>
          <w:rFonts w:cs="Tahoma"/>
        </w:rPr>
        <w:t>Casos de Uso</w:t>
      </w:r>
    </w:p>
    <w:p w:rsidR="008A13F7" w:rsidRDefault="0039723D" w:rsidP="008A13F7">
      <w:pPr>
        <w:pStyle w:val="PargrafodaLista"/>
        <w:numPr>
          <w:ilvl w:val="1"/>
          <w:numId w:val="1"/>
        </w:numPr>
        <w:spacing w:after="0"/>
        <w:contextualSpacing w:val="0"/>
        <w:rPr>
          <w:rFonts w:cs="Tahoma"/>
        </w:rPr>
      </w:pPr>
      <w:r>
        <w:rPr>
          <w:rFonts w:cs="Tahoma"/>
        </w:rPr>
        <w:t>Consultar A</w:t>
      </w:r>
      <w:r w:rsidR="008A13F7">
        <w:rPr>
          <w:rFonts w:cs="Tahoma"/>
        </w:rPr>
        <w:t xml:space="preserve">ba </w:t>
      </w:r>
      <w:r w:rsidR="00532CDA">
        <w:rPr>
          <w:rFonts w:cs="Tahoma"/>
        </w:rPr>
        <w:t>PDV</w:t>
      </w:r>
      <w:r w:rsidR="008A13F7">
        <w:rPr>
          <w:rFonts w:cs="Tahoma"/>
        </w:rPr>
        <w:t xml:space="preserve"> </w:t>
      </w:r>
    </w:p>
    <w:p w:rsidR="003615C3" w:rsidRPr="003615C3" w:rsidRDefault="008A13F7" w:rsidP="003615C3">
      <w:pPr>
        <w:pStyle w:val="PargrafodaLista"/>
        <w:numPr>
          <w:ilvl w:val="2"/>
          <w:numId w:val="1"/>
        </w:numPr>
        <w:spacing w:after="0"/>
        <w:contextualSpacing w:val="0"/>
        <w:rPr>
          <w:rFonts w:cs="Tahoma"/>
        </w:rPr>
      </w:pPr>
      <w:r>
        <w:rPr>
          <w:rFonts w:cs="Tahoma"/>
        </w:rPr>
        <w:t>Funcionais</w:t>
      </w:r>
    </w:p>
    <w:tbl>
      <w:tblPr>
        <w:tblpPr w:leftFromText="141" w:rightFromText="141" w:vertAnchor="text" w:horzAnchor="page" w:tblpX="1" w:tblpY="193"/>
        <w:tblW w:w="8505" w:type="dxa"/>
        <w:tblInd w:w="2832" w:type="dxa"/>
        <w:tblBorders>
          <w:top w:val="single" w:sz="8" w:space="0" w:color="B8CCE4"/>
          <w:left w:val="single" w:sz="8" w:space="0" w:color="B8CCE4"/>
          <w:bottom w:val="single" w:sz="8" w:space="0" w:color="B8CCE4"/>
          <w:right w:val="single" w:sz="8" w:space="0" w:color="B8CCE4"/>
          <w:insideH w:val="single" w:sz="8" w:space="0" w:color="B8CCE4"/>
          <w:insideV w:val="single" w:sz="8" w:space="0" w:color="B8CCE4"/>
        </w:tblBorders>
        <w:tblLook w:val="04A0" w:firstRow="1" w:lastRow="0" w:firstColumn="1" w:lastColumn="0" w:noHBand="0" w:noVBand="1"/>
      </w:tblPr>
      <w:tblGrid>
        <w:gridCol w:w="1698"/>
        <w:gridCol w:w="6807"/>
      </w:tblGrid>
      <w:tr w:rsidR="003615C3" w:rsidTr="00B86EF9">
        <w:trPr>
          <w:trHeight w:hRule="exact" w:val="284"/>
        </w:trPr>
        <w:tc>
          <w:tcPr>
            <w:tcW w:w="1698" w:type="dxa"/>
            <w:shd w:val="clear" w:color="auto" w:fill="auto"/>
          </w:tcPr>
          <w:p w:rsidR="003615C3" w:rsidRPr="00D953CA" w:rsidRDefault="003615C3" w:rsidP="00B86EF9">
            <w:pPr>
              <w:pStyle w:val="PargrafodaLista"/>
              <w:ind w:left="0"/>
              <w:rPr>
                <w:rFonts w:cs="Tahoma"/>
                <w:b/>
                <w:sz w:val="18"/>
              </w:rPr>
            </w:pPr>
            <w:r w:rsidRPr="00D953CA">
              <w:rPr>
                <w:rFonts w:cs="Tahoma"/>
                <w:b/>
                <w:sz w:val="18"/>
              </w:rPr>
              <w:t>Atores</w:t>
            </w:r>
          </w:p>
        </w:tc>
        <w:tc>
          <w:tcPr>
            <w:tcW w:w="6807" w:type="dxa"/>
            <w:shd w:val="clear" w:color="auto" w:fill="auto"/>
          </w:tcPr>
          <w:p w:rsidR="003615C3" w:rsidRPr="00D953CA" w:rsidRDefault="003615C3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D953CA">
              <w:rPr>
                <w:rFonts w:cs="Tahoma"/>
                <w:sz w:val="18"/>
              </w:rPr>
              <w:t>Usuários administrativos (MSD)</w:t>
            </w:r>
          </w:p>
        </w:tc>
      </w:tr>
      <w:tr w:rsidR="003615C3" w:rsidTr="00B86EF9">
        <w:trPr>
          <w:trHeight w:val="284"/>
        </w:trPr>
        <w:tc>
          <w:tcPr>
            <w:tcW w:w="1698" w:type="dxa"/>
            <w:shd w:val="clear" w:color="auto" w:fill="auto"/>
          </w:tcPr>
          <w:p w:rsidR="003615C3" w:rsidRPr="00D953CA" w:rsidRDefault="003615C3" w:rsidP="00B86EF9">
            <w:pPr>
              <w:pStyle w:val="PargrafodaLista"/>
              <w:ind w:left="0"/>
              <w:rPr>
                <w:rFonts w:cs="Tahoma"/>
                <w:b/>
                <w:sz w:val="18"/>
              </w:rPr>
            </w:pPr>
            <w:r w:rsidRPr="00D953CA">
              <w:rPr>
                <w:rFonts w:cs="Tahoma"/>
                <w:b/>
                <w:sz w:val="18"/>
              </w:rPr>
              <w:t>Descrição</w:t>
            </w:r>
          </w:p>
        </w:tc>
        <w:tc>
          <w:tcPr>
            <w:tcW w:w="6807" w:type="dxa"/>
            <w:shd w:val="clear" w:color="auto" w:fill="auto"/>
          </w:tcPr>
          <w:p w:rsidR="003615C3" w:rsidRDefault="003615C3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Visualiza os gráficos pertinentes a aba de comunicação do MSD Dashboard</w:t>
            </w:r>
          </w:p>
          <w:p w:rsidR="000A684B" w:rsidRPr="00D953CA" w:rsidRDefault="000A684B" w:rsidP="00B86EF9">
            <w:pPr>
              <w:pStyle w:val="PargrafodaLista"/>
              <w:ind w:left="0"/>
              <w:rPr>
                <w:rFonts w:cs="Tahoma"/>
                <w:sz w:val="18"/>
              </w:rPr>
            </w:pPr>
          </w:p>
        </w:tc>
      </w:tr>
      <w:tr w:rsidR="003615C3" w:rsidTr="00B86EF9">
        <w:trPr>
          <w:trHeight w:hRule="exact" w:val="284"/>
        </w:trPr>
        <w:tc>
          <w:tcPr>
            <w:tcW w:w="1698" w:type="dxa"/>
            <w:shd w:val="clear" w:color="auto" w:fill="auto"/>
          </w:tcPr>
          <w:p w:rsidR="003615C3" w:rsidRPr="00D953CA" w:rsidRDefault="003615C3" w:rsidP="00B86EF9">
            <w:pPr>
              <w:pStyle w:val="PargrafodaLista"/>
              <w:ind w:left="0"/>
              <w:rPr>
                <w:rFonts w:cs="Tahoma"/>
                <w:b/>
                <w:sz w:val="18"/>
              </w:rPr>
            </w:pPr>
            <w:r w:rsidRPr="00D953CA">
              <w:rPr>
                <w:rFonts w:cs="Tahoma"/>
                <w:b/>
                <w:sz w:val="18"/>
              </w:rPr>
              <w:t>Criticidade</w:t>
            </w:r>
          </w:p>
        </w:tc>
        <w:tc>
          <w:tcPr>
            <w:tcW w:w="6807" w:type="dxa"/>
            <w:shd w:val="clear" w:color="auto" w:fill="auto"/>
          </w:tcPr>
          <w:p w:rsidR="003615C3" w:rsidRPr="00D953CA" w:rsidRDefault="000A684B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Média</w:t>
            </w:r>
          </w:p>
        </w:tc>
      </w:tr>
      <w:tr w:rsidR="003615C3" w:rsidTr="003C61EA">
        <w:trPr>
          <w:trHeight w:hRule="exact" w:val="596"/>
        </w:trPr>
        <w:tc>
          <w:tcPr>
            <w:tcW w:w="1698" w:type="dxa"/>
            <w:shd w:val="clear" w:color="auto" w:fill="auto"/>
          </w:tcPr>
          <w:p w:rsidR="003615C3" w:rsidRPr="00D953CA" w:rsidRDefault="003615C3" w:rsidP="00B86EF9">
            <w:pPr>
              <w:pStyle w:val="PargrafodaLista"/>
              <w:ind w:left="0"/>
              <w:rPr>
                <w:rFonts w:cs="Tahoma"/>
                <w:b/>
                <w:sz w:val="18"/>
              </w:rPr>
            </w:pPr>
            <w:r w:rsidRPr="00D953CA">
              <w:rPr>
                <w:rFonts w:cs="Tahoma"/>
                <w:b/>
                <w:sz w:val="18"/>
              </w:rPr>
              <w:t>Pré-requisitos</w:t>
            </w:r>
          </w:p>
        </w:tc>
        <w:tc>
          <w:tcPr>
            <w:tcW w:w="6807" w:type="dxa"/>
            <w:shd w:val="clear" w:color="auto" w:fill="auto"/>
          </w:tcPr>
          <w:p w:rsidR="003C61EA" w:rsidRPr="00D953CA" w:rsidRDefault="003615C3" w:rsidP="003C61EA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D953CA">
              <w:rPr>
                <w:rFonts w:cs="Tahoma"/>
                <w:sz w:val="18"/>
              </w:rPr>
              <w:t>Possuir acesso administrativo no MSD Dashboard</w:t>
            </w:r>
          </w:p>
        </w:tc>
      </w:tr>
      <w:tr w:rsidR="003615C3" w:rsidTr="00B86EF9">
        <w:trPr>
          <w:trHeight w:hRule="exact" w:val="284"/>
        </w:trPr>
        <w:tc>
          <w:tcPr>
            <w:tcW w:w="1698" w:type="dxa"/>
            <w:shd w:val="clear" w:color="auto" w:fill="auto"/>
          </w:tcPr>
          <w:p w:rsidR="003615C3" w:rsidRPr="00D953CA" w:rsidRDefault="003615C3" w:rsidP="00B86EF9">
            <w:pPr>
              <w:pStyle w:val="PargrafodaLista"/>
              <w:ind w:left="0"/>
              <w:rPr>
                <w:rFonts w:cs="Tahoma"/>
                <w:b/>
                <w:sz w:val="18"/>
              </w:rPr>
            </w:pPr>
            <w:r w:rsidRPr="00D953CA">
              <w:rPr>
                <w:rFonts w:cs="Tahoma"/>
                <w:b/>
                <w:sz w:val="18"/>
              </w:rPr>
              <w:t>Observações</w:t>
            </w:r>
          </w:p>
        </w:tc>
        <w:tc>
          <w:tcPr>
            <w:tcW w:w="6807" w:type="dxa"/>
            <w:shd w:val="clear" w:color="auto" w:fill="auto"/>
          </w:tcPr>
          <w:p w:rsidR="003615C3" w:rsidRPr="00D953CA" w:rsidRDefault="003615C3" w:rsidP="00B86EF9">
            <w:pPr>
              <w:pStyle w:val="PargrafodaLista"/>
              <w:ind w:left="0"/>
              <w:rPr>
                <w:rFonts w:cs="Tahoma"/>
                <w:sz w:val="18"/>
              </w:rPr>
            </w:pPr>
          </w:p>
        </w:tc>
      </w:tr>
      <w:tr w:rsidR="006B2F15" w:rsidTr="00B86EF9">
        <w:trPr>
          <w:trHeight w:hRule="exact" w:val="284"/>
        </w:trPr>
        <w:tc>
          <w:tcPr>
            <w:tcW w:w="1698" w:type="dxa"/>
            <w:shd w:val="clear" w:color="auto" w:fill="auto"/>
          </w:tcPr>
          <w:p w:rsidR="006B2F15" w:rsidRPr="00D953CA" w:rsidRDefault="006B2F15" w:rsidP="00B86EF9">
            <w:pPr>
              <w:pStyle w:val="PargrafodaLista"/>
              <w:ind w:left="0"/>
              <w:rPr>
                <w:rFonts w:cs="Tahoma"/>
                <w:b/>
                <w:sz w:val="18"/>
              </w:rPr>
            </w:pPr>
            <w:r>
              <w:rPr>
                <w:rFonts w:cs="Tahoma"/>
                <w:b/>
                <w:sz w:val="18"/>
              </w:rPr>
              <w:t>Pontos de Extensão</w:t>
            </w:r>
          </w:p>
        </w:tc>
        <w:tc>
          <w:tcPr>
            <w:tcW w:w="6807" w:type="dxa"/>
            <w:shd w:val="clear" w:color="auto" w:fill="auto"/>
          </w:tcPr>
          <w:p w:rsidR="006B2F15" w:rsidRPr="00D953CA" w:rsidRDefault="006B2F15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N/A</w:t>
            </w:r>
          </w:p>
        </w:tc>
      </w:tr>
    </w:tbl>
    <w:p w:rsidR="003615C3" w:rsidRDefault="003615C3" w:rsidP="003615C3"/>
    <w:tbl>
      <w:tblPr>
        <w:tblpPr w:leftFromText="141" w:rightFromText="141" w:vertAnchor="text" w:horzAnchor="page" w:tblpX="1" w:tblpY="15"/>
        <w:tblW w:w="8505" w:type="dxa"/>
        <w:tblInd w:w="2832" w:type="dxa"/>
        <w:tblBorders>
          <w:top w:val="single" w:sz="2" w:space="0" w:color="95B3D7"/>
          <w:left w:val="single" w:sz="2" w:space="0" w:color="95B3D7"/>
          <w:bottom w:val="single" w:sz="2" w:space="0" w:color="95B3D7"/>
          <w:right w:val="single" w:sz="2" w:space="0" w:color="95B3D7"/>
          <w:insideH w:val="single" w:sz="2" w:space="0" w:color="95B3D7"/>
          <w:insideV w:val="single" w:sz="2" w:space="0" w:color="95B3D7"/>
        </w:tblBorders>
        <w:tblLook w:val="04A0" w:firstRow="1" w:lastRow="0" w:firstColumn="1" w:lastColumn="0" w:noHBand="0" w:noVBand="1"/>
      </w:tblPr>
      <w:tblGrid>
        <w:gridCol w:w="3412"/>
        <w:gridCol w:w="5093"/>
      </w:tblGrid>
      <w:tr w:rsidR="003615C3" w:rsidRPr="00D953CA" w:rsidTr="00B86EF9">
        <w:trPr>
          <w:trHeight w:hRule="exact" w:val="284"/>
        </w:trPr>
        <w:tc>
          <w:tcPr>
            <w:tcW w:w="8505" w:type="dxa"/>
            <w:gridSpan w:val="2"/>
            <w:shd w:val="clear" w:color="auto" w:fill="DBE5F1"/>
            <w:vAlign w:val="center"/>
          </w:tcPr>
          <w:p w:rsidR="003615C3" w:rsidRPr="00D953CA" w:rsidRDefault="003615C3" w:rsidP="006C249D">
            <w:pPr>
              <w:pStyle w:val="PargrafodaLista"/>
              <w:ind w:left="-108" w:firstLine="108"/>
              <w:jc w:val="center"/>
              <w:rPr>
                <w:rFonts w:cs="Tahoma"/>
                <w:sz w:val="20"/>
              </w:rPr>
            </w:pPr>
            <w:r w:rsidRPr="00D953CA">
              <w:rPr>
                <w:rFonts w:cs="Tahoma"/>
                <w:sz w:val="20"/>
              </w:rPr>
              <w:t>Entrada de dados</w:t>
            </w:r>
            <w:r w:rsidR="006C249D">
              <w:rPr>
                <w:rFonts w:cs="Tahoma"/>
                <w:sz w:val="20"/>
              </w:rPr>
              <w:t xml:space="preserve"> </w:t>
            </w:r>
            <w:r w:rsidR="006B2F15">
              <w:rPr>
                <w:rFonts w:cs="Tahoma"/>
                <w:sz w:val="20"/>
              </w:rPr>
              <w:t>–</w:t>
            </w:r>
            <w:r w:rsidR="006C249D">
              <w:rPr>
                <w:rFonts w:cs="Tahoma"/>
                <w:sz w:val="20"/>
              </w:rPr>
              <w:t xml:space="preserve"> Filtros</w:t>
            </w:r>
          </w:p>
        </w:tc>
      </w:tr>
      <w:tr w:rsidR="003615C3" w:rsidRPr="00D953CA" w:rsidTr="00B86EF9">
        <w:tc>
          <w:tcPr>
            <w:tcW w:w="3412" w:type="dxa"/>
            <w:shd w:val="clear" w:color="auto" w:fill="auto"/>
          </w:tcPr>
          <w:p w:rsidR="003615C3" w:rsidRPr="00D953CA" w:rsidRDefault="003615C3" w:rsidP="00B86EF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="Tahoma"/>
                <w:sz w:val="18"/>
              </w:rPr>
            </w:pPr>
            <w:r w:rsidRPr="00D953CA">
              <w:rPr>
                <w:rFonts w:cs="Tahoma"/>
                <w:sz w:val="18"/>
              </w:rPr>
              <w:t>Seleção da Franquia</w:t>
            </w:r>
            <w:r>
              <w:rPr>
                <w:rFonts w:cs="Tahoma"/>
                <w:sz w:val="18"/>
              </w:rPr>
              <w:t xml:space="preserve"> </w:t>
            </w:r>
          </w:p>
          <w:p w:rsidR="003615C3" w:rsidRDefault="005E66C1" w:rsidP="00B86EF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Seleção de P</w:t>
            </w:r>
            <w:r w:rsidR="003615C3" w:rsidRPr="00D953CA">
              <w:rPr>
                <w:rFonts w:cs="Tahoma"/>
                <w:sz w:val="18"/>
              </w:rPr>
              <w:t>roduto</w:t>
            </w:r>
            <w:r w:rsidR="003615C3">
              <w:rPr>
                <w:rFonts w:cs="Tahoma"/>
                <w:sz w:val="18"/>
              </w:rPr>
              <w:t xml:space="preserve"> </w:t>
            </w:r>
          </w:p>
          <w:p w:rsidR="003615C3" w:rsidRPr="00D953CA" w:rsidRDefault="003615C3" w:rsidP="00B86EF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="Tahoma"/>
                <w:sz w:val="18"/>
              </w:rPr>
            </w:pPr>
            <w:r w:rsidRPr="00D953CA">
              <w:rPr>
                <w:rFonts w:cs="Tahoma"/>
                <w:sz w:val="18"/>
              </w:rPr>
              <w:t>Seleção do Tipo de Período</w:t>
            </w:r>
          </w:p>
          <w:p w:rsidR="003615C3" w:rsidRDefault="003615C3" w:rsidP="00B86EF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="Tahoma"/>
                <w:sz w:val="18"/>
              </w:rPr>
            </w:pPr>
            <w:r w:rsidRPr="00D953CA">
              <w:rPr>
                <w:rFonts w:cs="Tahoma"/>
                <w:sz w:val="18"/>
              </w:rPr>
              <w:t>Seleção do mês e ano de referência</w:t>
            </w:r>
          </w:p>
          <w:p w:rsidR="003615C3" w:rsidRPr="00D953CA" w:rsidRDefault="003615C3" w:rsidP="00B86EF9">
            <w:pPr>
              <w:pStyle w:val="PargrafodaLista"/>
              <w:spacing w:after="0" w:line="240" w:lineRule="auto"/>
              <w:rPr>
                <w:rFonts w:cs="Tahoma"/>
                <w:sz w:val="18"/>
              </w:rPr>
            </w:pPr>
          </w:p>
        </w:tc>
        <w:tc>
          <w:tcPr>
            <w:tcW w:w="5093" w:type="dxa"/>
            <w:shd w:val="clear" w:color="auto" w:fill="auto"/>
          </w:tcPr>
          <w:p w:rsidR="003615C3" w:rsidRDefault="003615C3" w:rsidP="00B86EF9">
            <w:pPr>
              <w:pStyle w:val="PargrafodaLista"/>
              <w:spacing w:after="0" w:line="240" w:lineRule="auto"/>
              <w:ind w:left="317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 xml:space="preserve">Todas </w:t>
            </w:r>
            <w:r w:rsidR="004D79AE">
              <w:rPr>
                <w:rFonts w:cs="Tahoma"/>
                <w:sz w:val="18"/>
              </w:rPr>
              <w:t xml:space="preserve">(padrão) </w:t>
            </w:r>
            <w:r>
              <w:rPr>
                <w:rFonts w:cs="Tahoma"/>
                <w:sz w:val="18"/>
              </w:rPr>
              <w:t>ou uma específica</w:t>
            </w:r>
            <w:r w:rsidR="004D79AE">
              <w:rPr>
                <w:rFonts w:cs="Tahoma"/>
                <w:sz w:val="18"/>
              </w:rPr>
              <w:t xml:space="preserve"> </w:t>
            </w:r>
          </w:p>
          <w:p w:rsidR="003615C3" w:rsidRDefault="003615C3" w:rsidP="00B86EF9">
            <w:pPr>
              <w:pStyle w:val="PargrafodaLista"/>
              <w:spacing w:after="0" w:line="240" w:lineRule="auto"/>
              <w:ind w:left="317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 xml:space="preserve">Todos </w:t>
            </w:r>
            <w:r w:rsidR="004D79AE">
              <w:rPr>
                <w:rFonts w:cs="Tahoma"/>
                <w:sz w:val="18"/>
              </w:rPr>
              <w:t xml:space="preserve">(padrão) </w:t>
            </w:r>
            <w:r>
              <w:rPr>
                <w:rFonts w:cs="Tahoma"/>
                <w:sz w:val="18"/>
              </w:rPr>
              <w:t>ou um específico. Permite múltipla seleção</w:t>
            </w:r>
          </w:p>
          <w:p w:rsidR="003615C3" w:rsidRDefault="003615C3" w:rsidP="00B86EF9">
            <w:pPr>
              <w:pStyle w:val="PargrafodaLista"/>
              <w:spacing w:after="0" w:line="240" w:lineRule="auto"/>
              <w:ind w:left="317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 xml:space="preserve">YTD, MAT ou MES </w:t>
            </w:r>
            <w:r w:rsidR="004D79AE">
              <w:rPr>
                <w:rFonts w:cs="Tahoma"/>
                <w:sz w:val="18"/>
              </w:rPr>
              <w:t>(padrão</w:t>
            </w:r>
            <w:proofErr w:type="gramStart"/>
            <w:r w:rsidR="004D79AE">
              <w:rPr>
                <w:rFonts w:cs="Tahoma"/>
                <w:sz w:val="18"/>
              </w:rPr>
              <w:t>)</w:t>
            </w:r>
            <w:proofErr w:type="gramEnd"/>
          </w:p>
          <w:p w:rsidR="003615C3" w:rsidRPr="00D953CA" w:rsidRDefault="003615C3" w:rsidP="00B86EF9">
            <w:pPr>
              <w:pStyle w:val="PargrafodaLista"/>
              <w:spacing w:after="0" w:line="240" w:lineRule="auto"/>
              <w:ind w:left="317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Mês e Ano de referência</w:t>
            </w:r>
            <w:r w:rsidR="004D79AE">
              <w:rPr>
                <w:rFonts w:cs="Tahoma"/>
                <w:sz w:val="18"/>
              </w:rPr>
              <w:t xml:space="preserve"> (corrente)</w:t>
            </w:r>
          </w:p>
        </w:tc>
      </w:tr>
    </w:tbl>
    <w:p w:rsidR="003615C3" w:rsidRDefault="003615C3" w:rsidP="003615C3"/>
    <w:tbl>
      <w:tblPr>
        <w:tblpPr w:leftFromText="141" w:rightFromText="141" w:vertAnchor="text" w:horzAnchor="page" w:tblpX="1" w:tblpY="15"/>
        <w:tblW w:w="8505" w:type="dxa"/>
        <w:tblInd w:w="2832" w:type="dxa"/>
        <w:tblBorders>
          <w:top w:val="single" w:sz="2" w:space="0" w:color="95B3D7"/>
          <w:left w:val="single" w:sz="2" w:space="0" w:color="95B3D7"/>
          <w:bottom w:val="single" w:sz="2" w:space="0" w:color="95B3D7"/>
          <w:right w:val="single" w:sz="2" w:space="0" w:color="95B3D7"/>
          <w:insideH w:val="single" w:sz="2" w:space="0" w:color="95B3D7"/>
          <w:insideV w:val="single" w:sz="2" w:space="0" w:color="95B3D7"/>
        </w:tblBorders>
        <w:tblLook w:val="04A0" w:firstRow="1" w:lastRow="0" w:firstColumn="1" w:lastColumn="0" w:noHBand="0" w:noVBand="1"/>
      </w:tblPr>
      <w:tblGrid>
        <w:gridCol w:w="704"/>
        <w:gridCol w:w="1953"/>
        <w:gridCol w:w="856"/>
        <w:gridCol w:w="4992"/>
      </w:tblGrid>
      <w:tr w:rsidR="003615C3" w:rsidRPr="00D953CA" w:rsidTr="00B86EF9">
        <w:trPr>
          <w:trHeight w:hRule="exact" w:val="284"/>
        </w:trPr>
        <w:tc>
          <w:tcPr>
            <w:tcW w:w="8505" w:type="dxa"/>
            <w:gridSpan w:val="4"/>
            <w:shd w:val="clear" w:color="auto" w:fill="DBE5F1"/>
          </w:tcPr>
          <w:p w:rsidR="003615C3" w:rsidRPr="00D953CA" w:rsidRDefault="003615C3" w:rsidP="00B86EF9">
            <w:pPr>
              <w:pStyle w:val="PargrafodaLista"/>
              <w:tabs>
                <w:tab w:val="center" w:pos="4144"/>
                <w:tab w:val="left" w:pos="5414"/>
              </w:tabs>
              <w:ind w:left="0"/>
              <w:rPr>
                <w:rFonts w:cs="Tahoma"/>
                <w:sz w:val="20"/>
              </w:rPr>
            </w:pPr>
            <w:r w:rsidRPr="00D953CA">
              <w:rPr>
                <w:rFonts w:cs="Tahoma"/>
                <w:sz w:val="20"/>
              </w:rPr>
              <w:tab/>
            </w:r>
            <w:r>
              <w:rPr>
                <w:rFonts w:cs="Tahoma"/>
                <w:sz w:val="20"/>
              </w:rPr>
              <w:t>Definição de Dados</w:t>
            </w:r>
          </w:p>
        </w:tc>
      </w:tr>
      <w:tr w:rsidR="003615C3" w:rsidRPr="00E83C50" w:rsidTr="00B86EF9">
        <w:tc>
          <w:tcPr>
            <w:tcW w:w="704" w:type="dxa"/>
            <w:shd w:val="clear" w:color="auto" w:fill="auto"/>
            <w:vAlign w:val="center"/>
          </w:tcPr>
          <w:p w:rsidR="003615C3" w:rsidRPr="00E83C50" w:rsidRDefault="00FD5CA8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RF</w:t>
            </w:r>
            <w:r w:rsidR="003615C3">
              <w:rPr>
                <w:rFonts w:ascii="Calibri" w:eastAsia="Calibri" w:hAnsi="Calibri"/>
                <w:sz w:val="18"/>
                <w:szCs w:val="18"/>
              </w:rPr>
              <w:t>01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3615C3" w:rsidRPr="00E83C50" w:rsidRDefault="003615C3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 w:rsidRPr="00E83C50">
              <w:rPr>
                <w:rFonts w:ascii="Calibri" w:eastAsia="Calibri" w:hAnsi="Calibri"/>
                <w:sz w:val="18"/>
                <w:szCs w:val="18"/>
              </w:rPr>
              <w:t>Franquia</w:t>
            </w:r>
          </w:p>
        </w:tc>
        <w:tc>
          <w:tcPr>
            <w:tcW w:w="5848" w:type="dxa"/>
            <w:gridSpan w:val="2"/>
            <w:shd w:val="clear" w:color="auto" w:fill="auto"/>
          </w:tcPr>
          <w:p w:rsidR="003615C3" w:rsidRPr="00E83C50" w:rsidRDefault="003615C3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E83C50">
              <w:rPr>
                <w:rFonts w:ascii="Calibri" w:eastAsia="Calibri" w:hAnsi="Calibri" w:cs="Tahoma"/>
                <w:sz w:val="18"/>
                <w:szCs w:val="18"/>
              </w:rPr>
              <w:t xml:space="preserve">Coleção de </w:t>
            </w:r>
            <w:r>
              <w:rPr>
                <w:rFonts w:ascii="Calibri" w:eastAsia="Calibri" w:hAnsi="Calibri" w:cs="Tahoma"/>
                <w:sz w:val="18"/>
                <w:szCs w:val="18"/>
              </w:rPr>
              <w:t>franquias.</w:t>
            </w:r>
            <w:r w:rsidRPr="00E83C50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</w:p>
        </w:tc>
      </w:tr>
      <w:tr w:rsidR="003615C3" w:rsidRPr="00E83C50" w:rsidTr="00B86EF9">
        <w:tc>
          <w:tcPr>
            <w:tcW w:w="704" w:type="dxa"/>
            <w:shd w:val="clear" w:color="auto" w:fill="auto"/>
            <w:vAlign w:val="center"/>
          </w:tcPr>
          <w:p w:rsidR="003615C3" w:rsidRPr="00E83C50" w:rsidRDefault="00FD5CA8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RF</w:t>
            </w:r>
            <w:r w:rsidR="003615C3">
              <w:rPr>
                <w:rFonts w:ascii="Calibri" w:eastAsia="Calibri" w:hAnsi="Calibri"/>
                <w:sz w:val="18"/>
                <w:szCs w:val="18"/>
              </w:rPr>
              <w:t>02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3615C3" w:rsidRPr="00E83C50" w:rsidRDefault="003615C3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 w:rsidRPr="00E83C50">
              <w:rPr>
                <w:rFonts w:ascii="Calibri" w:eastAsia="Calibri" w:hAnsi="Calibri"/>
                <w:sz w:val="18"/>
                <w:szCs w:val="18"/>
              </w:rPr>
              <w:t>Produto</w:t>
            </w:r>
          </w:p>
        </w:tc>
        <w:tc>
          <w:tcPr>
            <w:tcW w:w="5848" w:type="dxa"/>
            <w:gridSpan w:val="2"/>
            <w:shd w:val="clear" w:color="auto" w:fill="auto"/>
          </w:tcPr>
          <w:p w:rsidR="003615C3" w:rsidRPr="00E83C50" w:rsidRDefault="003615C3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Coleção de </w:t>
            </w:r>
            <w:r w:rsidRPr="00E83C50">
              <w:rPr>
                <w:rFonts w:ascii="Calibri" w:eastAsia="Calibri" w:hAnsi="Calibri" w:cs="Tahoma"/>
                <w:sz w:val="18"/>
                <w:szCs w:val="18"/>
              </w:rPr>
              <w:t>produto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s. Nomes atribuídos a uma coleção </w:t>
            </w:r>
            <w:r w:rsidRPr="00E83C50">
              <w:rPr>
                <w:rFonts w:ascii="Calibri" w:eastAsia="Calibri" w:hAnsi="Calibri" w:cs="Tahoma"/>
                <w:sz w:val="18"/>
                <w:szCs w:val="18"/>
              </w:rPr>
              <w:t>SKU</w:t>
            </w:r>
            <w:r w:rsidR="00532CDA">
              <w:rPr>
                <w:rFonts w:ascii="Calibri" w:eastAsia="Calibri" w:hAnsi="Calibri" w:cs="Tahoma"/>
                <w:sz w:val="18"/>
                <w:szCs w:val="18"/>
              </w:rPr>
              <w:t xml:space="preserve"> (Stock </w:t>
            </w:r>
            <w:proofErr w:type="spellStart"/>
            <w:r w:rsidR="00532CDA">
              <w:rPr>
                <w:rFonts w:ascii="Calibri" w:eastAsia="Calibri" w:hAnsi="Calibri" w:cs="Tahoma"/>
                <w:sz w:val="18"/>
                <w:szCs w:val="18"/>
              </w:rPr>
              <w:t>Keeping</w:t>
            </w:r>
            <w:proofErr w:type="spellEnd"/>
            <w:r w:rsidR="00532CDA">
              <w:rPr>
                <w:rFonts w:ascii="Calibri" w:eastAsia="Calibri" w:hAnsi="Calibri" w:cs="Tahoma"/>
                <w:sz w:val="18"/>
                <w:szCs w:val="18"/>
              </w:rPr>
              <w:t xml:space="preserve"> Unit)</w:t>
            </w:r>
            <w:r w:rsidRPr="00E83C50">
              <w:rPr>
                <w:rFonts w:ascii="Calibri" w:eastAsia="Calibri" w:hAnsi="Calibri" w:cs="Tahoma"/>
                <w:sz w:val="18"/>
                <w:szCs w:val="18"/>
              </w:rPr>
              <w:t>.</w:t>
            </w:r>
          </w:p>
        </w:tc>
      </w:tr>
      <w:tr w:rsidR="003615C3" w:rsidTr="00B86EF9">
        <w:trPr>
          <w:trHeight w:val="55"/>
        </w:trPr>
        <w:tc>
          <w:tcPr>
            <w:tcW w:w="704" w:type="dxa"/>
            <w:vMerge w:val="restart"/>
            <w:shd w:val="clear" w:color="auto" w:fill="auto"/>
            <w:vAlign w:val="center"/>
          </w:tcPr>
          <w:p w:rsidR="003615C3" w:rsidRDefault="003615C3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RF03</w:t>
            </w:r>
          </w:p>
        </w:tc>
        <w:tc>
          <w:tcPr>
            <w:tcW w:w="1953" w:type="dxa"/>
            <w:vMerge w:val="restart"/>
            <w:shd w:val="clear" w:color="auto" w:fill="auto"/>
            <w:vAlign w:val="center"/>
          </w:tcPr>
          <w:p w:rsidR="003615C3" w:rsidRDefault="003615C3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Tipo de Período</w:t>
            </w:r>
          </w:p>
        </w:tc>
        <w:tc>
          <w:tcPr>
            <w:tcW w:w="856" w:type="dxa"/>
            <w:shd w:val="clear" w:color="auto" w:fill="auto"/>
          </w:tcPr>
          <w:p w:rsidR="003615C3" w:rsidRDefault="003615C3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YTD</w:t>
            </w:r>
          </w:p>
        </w:tc>
        <w:tc>
          <w:tcPr>
            <w:tcW w:w="4992" w:type="dxa"/>
            <w:shd w:val="clear" w:color="auto" w:fill="auto"/>
          </w:tcPr>
          <w:p w:rsidR="003615C3" w:rsidRDefault="003615C3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Primeiro de Janeiro do ano selecionado no período de referência até a data da última atualização do mês selecionado no período de referência.</w:t>
            </w:r>
          </w:p>
          <w:p w:rsidR="00521592" w:rsidRDefault="00521592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(</w:t>
            </w: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1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 xml:space="preserve"> ~</w:t>
            </w:r>
            <w:r w:rsidR="003869C3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Tahoma"/>
                <w:sz w:val="18"/>
                <w:szCs w:val="18"/>
              </w:rPr>
              <w:t>12 períodos mensais)</w:t>
            </w:r>
          </w:p>
        </w:tc>
      </w:tr>
      <w:tr w:rsidR="003615C3" w:rsidTr="00B86EF9">
        <w:trPr>
          <w:trHeight w:val="53"/>
        </w:trPr>
        <w:tc>
          <w:tcPr>
            <w:tcW w:w="704" w:type="dxa"/>
            <w:vMerge/>
            <w:shd w:val="clear" w:color="auto" w:fill="auto"/>
            <w:vAlign w:val="center"/>
          </w:tcPr>
          <w:p w:rsidR="003615C3" w:rsidRDefault="003615C3" w:rsidP="00B86EF9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3615C3" w:rsidRDefault="003615C3" w:rsidP="00B86EF9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856" w:type="dxa"/>
            <w:shd w:val="clear" w:color="auto" w:fill="auto"/>
          </w:tcPr>
          <w:p w:rsidR="003615C3" w:rsidRDefault="003615C3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MAT</w:t>
            </w:r>
          </w:p>
        </w:tc>
        <w:tc>
          <w:tcPr>
            <w:tcW w:w="4992" w:type="dxa"/>
            <w:shd w:val="clear" w:color="auto" w:fill="auto"/>
          </w:tcPr>
          <w:p w:rsidR="003615C3" w:rsidRDefault="003615C3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Primeiro dia do 11° mês anterior ao mês/ano selecionado no período de referência até a data da última atualização do mês selecionado no período de referência.</w:t>
            </w:r>
          </w:p>
          <w:p w:rsidR="00521592" w:rsidRDefault="00521592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(12 períodos mensais)</w:t>
            </w:r>
          </w:p>
        </w:tc>
      </w:tr>
      <w:tr w:rsidR="003615C3" w:rsidTr="00B86EF9">
        <w:trPr>
          <w:trHeight w:val="53"/>
        </w:trPr>
        <w:tc>
          <w:tcPr>
            <w:tcW w:w="704" w:type="dxa"/>
            <w:vMerge/>
            <w:shd w:val="clear" w:color="auto" w:fill="auto"/>
            <w:vAlign w:val="center"/>
          </w:tcPr>
          <w:p w:rsidR="003615C3" w:rsidRDefault="003615C3" w:rsidP="00B86EF9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3615C3" w:rsidRDefault="003615C3" w:rsidP="00B86EF9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856" w:type="dxa"/>
            <w:shd w:val="clear" w:color="auto" w:fill="auto"/>
          </w:tcPr>
          <w:p w:rsidR="003615C3" w:rsidRDefault="003615C3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MES</w:t>
            </w:r>
          </w:p>
        </w:tc>
        <w:tc>
          <w:tcPr>
            <w:tcW w:w="4992" w:type="dxa"/>
            <w:shd w:val="clear" w:color="auto" w:fill="auto"/>
          </w:tcPr>
          <w:p w:rsidR="003615C3" w:rsidRDefault="003615C3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Mês/Ano selecionado no período de referência.</w:t>
            </w:r>
          </w:p>
          <w:p w:rsidR="00521592" w:rsidRDefault="00521592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(</w:t>
            </w: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1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 xml:space="preserve"> período mensal)</w:t>
            </w:r>
          </w:p>
        </w:tc>
      </w:tr>
      <w:tr w:rsidR="00521592" w:rsidTr="00521592">
        <w:trPr>
          <w:trHeight w:val="53"/>
        </w:trPr>
        <w:tc>
          <w:tcPr>
            <w:tcW w:w="704" w:type="dxa"/>
            <w:shd w:val="clear" w:color="auto" w:fill="auto"/>
            <w:vAlign w:val="center"/>
          </w:tcPr>
          <w:p w:rsidR="00521592" w:rsidRDefault="00521592" w:rsidP="00B86EF9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shd w:val="clear" w:color="auto" w:fill="auto"/>
            <w:vAlign w:val="center"/>
          </w:tcPr>
          <w:p w:rsidR="00521592" w:rsidRDefault="00521592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Frequência de atualização dos dados</w:t>
            </w:r>
          </w:p>
        </w:tc>
        <w:tc>
          <w:tcPr>
            <w:tcW w:w="5848" w:type="dxa"/>
            <w:gridSpan w:val="2"/>
            <w:shd w:val="clear" w:color="auto" w:fill="auto"/>
          </w:tcPr>
          <w:p w:rsidR="00521592" w:rsidRDefault="00521592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Diária (D-1).</w:t>
            </w:r>
          </w:p>
        </w:tc>
      </w:tr>
      <w:tr w:rsidR="003615C3" w:rsidTr="00B86EF9">
        <w:trPr>
          <w:trHeight w:val="53"/>
        </w:trPr>
        <w:tc>
          <w:tcPr>
            <w:tcW w:w="704" w:type="dxa"/>
            <w:shd w:val="clear" w:color="auto" w:fill="auto"/>
            <w:vAlign w:val="center"/>
          </w:tcPr>
          <w:p w:rsidR="003615C3" w:rsidRDefault="003615C3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RF04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3615C3" w:rsidRDefault="003615C3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Mês e ano de referência</w:t>
            </w:r>
          </w:p>
        </w:tc>
        <w:tc>
          <w:tcPr>
            <w:tcW w:w="5848" w:type="dxa"/>
            <w:gridSpan w:val="2"/>
            <w:shd w:val="clear" w:color="auto" w:fill="auto"/>
          </w:tcPr>
          <w:p w:rsidR="003615C3" w:rsidRDefault="003615C3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Mês e ano limite para seleção das vendas realizadas pelos estabelecimentos credenciados.</w:t>
            </w:r>
          </w:p>
        </w:tc>
      </w:tr>
      <w:tr w:rsidR="00310B70" w:rsidTr="00B86EF9">
        <w:trPr>
          <w:trHeight w:val="53"/>
        </w:trPr>
        <w:tc>
          <w:tcPr>
            <w:tcW w:w="704" w:type="dxa"/>
            <w:shd w:val="clear" w:color="auto" w:fill="auto"/>
            <w:vAlign w:val="center"/>
          </w:tcPr>
          <w:p w:rsidR="00310B70" w:rsidRDefault="00310B70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RF05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310B70" w:rsidRDefault="00310B70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 xml:space="preserve">Estabelecimento </w:t>
            </w:r>
            <w:r w:rsidR="00B51440">
              <w:rPr>
                <w:noProof/>
              </w:rPr>
              <w:drawing>
                <wp:inline distT="0" distB="0" distL="0" distR="0" wp14:anchorId="7306EB96" wp14:editId="6B88D306">
                  <wp:extent cx="273050" cy="143510"/>
                  <wp:effectExtent l="0" t="0" r="0" b="8890"/>
                  <wp:docPr id="24" name="Imagem 24" descr="ANd9GcRyX8Os-ifIHviKPYj__4jXIP0aJPVO7eg7B9GWK-Veim7WI3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d9GcRyX8Os-ifIHviKPYj__4jXIP0aJPVO7eg7B9GWK-Veim7WI3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/>
                <w:sz w:val="18"/>
                <w:szCs w:val="18"/>
              </w:rPr>
              <w:t>Credenciado</w:t>
            </w:r>
          </w:p>
        </w:tc>
        <w:tc>
          <w:tcPr>
            <w:tcW w:w="5848" w:type="dxa"/>
            <w:gridSpan w:val="2"/>
            <w:shd w:val="clear" w:color="auto" w:fill="auto"/>
          </w:tcPr>
          <w:p w:rsidR="00310B70" w:rsidRDefault="00310B70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Farmácias credenciadas </w:t>
            </w:r>
            <w:r w:rsidR="005546D3" w:rsidRPr="005546D3">
              <w:rPr>
                <w:rFonts w:ascii="Calibri" w:eastAsia="Calibri" w:hAnsi="Calibri" w:cs="Tahoma"/>
                <w:color w:val="FF0000"/>
                <w:sz w:val="18"/>
                <w:szCs w:val="18"/>
              </w:rPr>
              <w:t>ativas</w:t>
            </w:r>
            <w:r w:rsidR="005546D3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Tahoma"/>
                <w:sz w:val="18"/>
                <w:szCs w:val="18"/>
              </w:rPr>
              <w:t>junto a funcional</w:t>
            </w:r>
            <w:r w:rsidR="00F90AA7">
              <w:rPr>
                <w:rFonts w:ascii="Calibri" w:eastAsia="Calibri" w:hAnsi="Calibri" w:cs="Tahoma"/>
                <w:sz w:val="18"/>
                <w:szCs w:val="18"/>
              </w:rPr>
              <w:t>, também chamada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s de PDV. </w:t>
            </w:r>
          </w:p>
          <w:p w:rsidR="005546D3" w:rsidRDefault="005546D3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</w:tr>
      <w:tr w:rsidR="003615C3" w:rsidRPr="00C078BF" w:rsidTr="00B86EF9">
        <w:tc>
          <w:tcPr>
            <w:tcW w:w="704" w:type="dxa"/>
            <w:shd w:val="clear" w:color="auto" w:fill="auto"/>
            <w:vAlign w:val="center"/>
          </w:tcPr>
          <w:p w:rsidR="003615C3" w:rsidRPr="00C078BF" w:rsidRDefault="00310B70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RF06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3615C3" w:rsidRPr="00C078BF" w:rsidRDefault="003615C3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Vendas</w:t>
            </w:r>
          </w:p>
        </w:tc>
        <w:tc>
          <w:tcPr>
            <w:tcW w:w="5848" w:type="dxa"/>
            <w:gridSpan w:val="2"/>
            <w:shd w:val="clear" w:color="auto" w:fill="auto"/>
          </w:tcPr>
          <w:p w:rsidR="008C62C0" w:rsidRPr="00C078BF" w:rsidRDefault="003615C3" w:rsidP="005C7826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C078BF">
              <w:rPr>
                <w:rFonts w:ascii="Calibri" w:eastAsia="Calibri" w:hAnsi="Calibri" w:cs="Tahoma"/>
                <w:sz w:val="18"/>
                <w:szCs w:val="18"/>
              </w:rPr>
              <w:t>Tod</w:t>
            </w:r>
            <w:r w:rsidR="005C7826">
              <w:rPr>
                <w:rFonts w:ascii="Calibri" w:eastAsia="Calibri" w:hAnsi="Calibri" w:cs="Tahoma"/>
                <w:sz w:val="18"/>
                <w:szCs w:val="18"/>
              </w:rPr>
              <w:t>a</w:t>
            </w:r>
            <w:r w:rsidRPr="00C078BF">
              <w:rPr>
                <w:rFonts w:ascii="Calibri" w:eastAsia="Calibri" w:hAnsi="Calibri" w:cs="Tahoma"/>
                <w:sz w:val="18"/>
                <w:szCs w:val="18"/>
              </w:rPr>
              <w:t xml:space="preserve">s </w:t>
            </w:r>
            <w:r w:rsidR="005C7826">
              <w:rPr>
                <w:rFonts w:ascii="Calibri" w:eastAsia="Calibri" w:hAnsi="Calibri" w:cs="Tahoma"/>
                <w:sz w:val="18"/>
                <w:szCs w:val="18"/>
              </w:rPr>
              <w:t xml:space="preserve">as </w:t>
            </w:r>
            <w:r w:rsidRPr="00C078BF">
              <w:rPr>
                <w:rFonts w:ascii="Calibri" w:eastAsia="Calibri" w:hAnsi="Calibri" w:cs="Tahoma"/>
                <w:sz w:val="18"/>
                <w:szCs w:val="18"/>
              </w:rPr>
              <w:t xml:space="preserve">vendas </w:t>
            </w:r>
            <w:r w:rsidR="005C7826">
              <w:rPr>
                <w:rFonts w:ascii="Calibri" w:eastAsia="Calibri" w:hAnsi="Calibri" w:cs="Tahoma"/>
                <w:sz w:val="18"/>
                <w:szCs w:val="18"/>
              </w:rPr>
              <w:t xml:space="preserve">realizadas pelos </w:t>
            </w:r>
            <w:r w:rsidR="005C7826" w:rsidRPr="005C7826">
              <w:rPr>
                <w:rFonts w:ascii="Calibri" w:eastAsia="Calibri" w:hAnsi="Calibri" w:cs="Tahoma"/>
                <w:sz w:val="18"/>
                <w:szCs w:val="18"/>
                <w:u w:val="single"/>
              </w:rPr>
              <w:t>estabelecimentos credenciados</w:t>
            </w:r>
            <w:r w:rsidR="00BD3ED6" w:rsidRPr="00BD3ED6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r w:rsidR="00FA31E6">
              <w:rPr>
                <w:rFonts w:ascii="Calibri" w:eastAsia="Calibri" w:hAnsi="Calibri" w:cs="Tahoma"/>
                <w:sz w:val="18"/>
                <w:szCs w:val="18"/>
              </w:rPr>
              <w:t xml:space="preserve">discriminando produtos e quantidades </w:t>
            </w:r>
            <w:r w:rsidR="00BD3ED6" w:rsidRPr="00BD3ED6">
              <w:rPr>
                <w:rFonts w:ascii="Calibri" w:eastAsia="Calibri" w:hAnsi="Calibri" w:cs="Tahoma"/>
                <w:sz w:val="18"/>
                <w:szCs w:val="18"/>
              </w:rPr>
              <w:t>de acordo com os filtros selecionados.</w:t>
            </w:r>
          </w:p>
        </w:tc>
      </w:tr>
      <w:tr w:rsidR="003615C3" w:rsidRPr="00C078BF" w:rsidDel="0049072F" w:rsidTr="00B86EF9">
        <w:trPr>
          <w:del w:id="0" w:author="Wilson Alberto" w:date="2014-12-05T14:40:00Z"/>
        </w:trPr>
        <w:tc>
          <w:tcPr>
            <w:tcW w:w="704" w:type="dxa"/>
            <w:shd w:val="clear" w:color="auto" w:fill="auto"/>
            <w:vAlign w:val="center"/>
          </w:tcPr>
          <w:p w:rsidR="003615C3" w:rsidRPr="00C078BF" w:rsidDel="0049072F" w:rsidRDefault="003615C3" w:rsidP="00B86EF9">
            <w:pPr>
              <w:rPr>
                <w:del w:id="1" w:author="Wilson Alberto" w:date="2014-12-05T14:40:00Z"/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shd w:val="clear" w:color="auto" w:fill="auto"/>
            <w:vAlign w:val="center"/>
          </w:tcPr>
          <w:p w:rsidR="003615C3" w:rsidDel="0049072F" w:rsidRDefault="003615C3" w:rsidP="00B86EF9">
            <w:pPr>
              <w:rPr>
                <w:del w:id="2" w:author="Wilson Alberto" w:date="2014-12-05T14:40:00Z"/>
                <w:rFonts w:ascii="Calibri" w:eastAsia="Calibri" w:hAnsi="Calibri"/>
                <w:sz w:val="18"/>
                <w:szCs w:val="18"/>
              </w:rPr>
            </w:pPr>
            <w:del w:id="3" w:author="Wilson Alberto" w:date="2014-12-05T14:40:00Z">
              <w:r w:rsidDel="0049072F">
                <w:rPr>
                  <w:rFonts w:ascii="Calibri" w:eastAsia="Calibri" w:hAnsi="Calibri"/>
                  <w:sz w:val="18"/>
                  <w:szCs w:val="18"/>
                </w:rPr>
                <w:delText>Bandeira</w:delText>
              </w:r>
            </w:del>
          </w:p>
        </w:tc>
        <w:tc>
          <w:tcPr>
            <w:tcW w:w="5848" w:type="dxa"/>
            <w:gridSpan w:val="2"/>
            <w:shd w:val="clear" w:color="auto" w:fill="auto"/>
          </w:tcPr>
          <w:p w:rsidR="008C214F" w:rsidDel="0049072F" w:rsidRDefault="008C214F" w:rsidP="00B86EF9">
            <w:pPr>
              <w:rPr>
                <w:del w:id="4" w:author="Wilson Alberto" w:date="2014-12-05T14:40:00Z"/>
                <w:rFonts w:ascii="Calibri" w:eastAsia="Calibri" w:hAnsi="Calibri" w:cs="Tahoma"/>
                <w:sz w:val="18"/>
                <w:szCs w:val="18"/>
              </w:rPr>
            </w:pPr>
            <w:del w:id="5" w:author="Wilson Alberto" w:date="2014-12-05T14:40:00Z">
              <w:r w:rsidDel="0049072F">
                <w:rPr>
                  <w:rFonts w:ascii="Calibri" w:eastAsia="Calibri" w:hAnsi="Calibri" w:cs="Tahoma"/>
                  <w:sz w:val="18"/>
                  <w:szCs w:val="18"/>
                </w:rPr>
                <w:delText xml:space="preserve">É o nome atribuído aos </w:delText>
              </w:r>
              <w:r w:rsidRPr="00FA5D02" w:rsidDel="0049072F">
                <w:rPr>
                  <w:rFonts w:ascii="Calibri" w:eastAsia="Calibri" w:hAnsi="Calibri" w:cs="Tahoma"/>
                  <w:sz w:val="18"/>
                  <w:szCs w:val="18"/>
                  <w:u w:val="single"/>
                </w:rPr>
                <w:delText>estabelecimentos credenciado</w:delText>
              </w:r>
              <w:r w:rsidDel="0049072F">
                <w:rPr>
                  <w:rFonts w:ascii="Calibri" w:eastAsia="Calibri" w:hAnsi="Calibri" w:cs="Tahoma"/>
                  <w:sz w:val="18"/>
                  <w:szCs w:val="18"/>
                </w:rPr>
                <w:delText xml:space="preserve"> que pertence a uma rede de farmácias conforme tabela de bandeiras.</w:delText>
              </w:r>
            </w:del>
          </w:p>
          <w:p w:rsidR="008C214F" w:rsidDel="0049072F" w:rsidRDefault="008C214F" w:rsidP="00B86EF9">
            <w:pPr>
              <w:rPr>
                <w:del w:id="6" w:author="Wilson Alberto" w:date="2014-12-05T14:40:00Z"/>
                <w:rFonts w:ascii="Calibri" w:eastAsia="Calibri" w:hAnsi="Calibri" w:cs="Tahoma"/>
                <w:sz w:val="18"/>
                <w:szCs w:val="18"/>
              </w:rPr>
            </w:pPr>
          </w:p>
          <w:p w:rsidR="003615C3" w:rsidDel="0049072F" w:rsidRDefault="003615C3" w:rsidP="00B86EF9">
            <w:pPr>
              <w:rPr>
                <w:del w:id="7" w:author="Wilson Alberto" w:date="2014-12-05T14:40:00Z"/>
                <w:rFonts w:ascii="Calibri" w:eastAsia="Calibri" w:hAnsi="Calibri" w:cs="Tahoma"/>
                <w:sz w:val="18"/>
                <w:szCs w:val="18"/>
              </w:rPr>
            </w:pPr>
            <w:del w:id="8" w:author="Wilson Alberto" w:date="2014-12-05T14:40:00Z">
              <w:r w:rsidRPr="008C214F" w:rsidDel="0049072F">
                <w:rPr>
                  <w:rFonts w:ascii="Calibri" w:eastAsia="Calibri" w:hAnsi="Calibri" w:cs="Tahoma"/>
                  <w:sz w:val="18"/>
                  <w:szCs w:val="18"/>
                  <w:u w:val="single"/>
                </w:rPr>
                <w:delText xml:space="preserve">Estabelecimentos </w:delText>
              </w:r>
              <w:r w:rsidR="008C214F" w:rsidRPr="008C214F" w:rsidDel="0049072F">
                <w:rPr>
                  <w:rFonts w:ascii="Calibri" w:eastAsia="Calibri" w:hAnsi="Calibri" w:cs="Tahoma"/>
                  <w:sz w:val="18"/>
                  <w:szCs w:val="18"/>
                  <w:u w:val="single"/>
                </w:rPr>
                <w:delText>credenciados</w:delText>
              </w:r>
              <w:r w:rsidR="008C214F" w:rsidDel="0049072F">
                <w:rPr>
                  <w:rFonts w:ascii="Calibri" w:eastAsia="Calibri" w:hAnsi="Calibri" w:cs="Tahoma"/>
                  <w:sz w:val="18"/>
                  <w:szCs w:val="18"/>
                </w:rPr>
                <w:delText xml:space="preserve"> </w:delText>
              </w:r>
              <w:r w:rsidDel="0049072F">
                <w:rPr>
                  <w:rFonts w:ascii="Calibri" w:eastAsia="Calibri" w:hAnsi="Calibri" w:cs="Tahoma"/>
                  <w:sz w:val="18"/>
                  <w:szCs w:val="18"/>
                </w:rPr>
                <w:delText>que não estão filiados a nenhuma rede assumem seu próprio nome fantasia como bandeira.</w:delText>
              </w:r>
            </w:del>
          </w:p>
          <w:p w:rsidR="008C214F" w:rsidDel="0049072F" w:rsidRDefault="008C214F" w:rsidP="00B86EF9">
            <w:pPr>
              <w:rPr>
                <w:del w:id="9" w:author="Wilson Alberto" w:date="2014-12-05T14:40:00Z"/>
                <w:rFonts w:ascii="Calibri" w:eastAsia="Calibri" w:hAnsi="Calibri" w:cs="Tahoma"/>
                <w:sz w:val="18"/>
                <w:szCs w:val="18"/>
              </w:rPr>
            </w:pPr>
          </w:p>
          <w:p w:rsidR="00A46A58" w:rsidRPr="00A46A58" w:rsidDel="0049072F" w:rsidRDefault="00A46A58" w:rsidP="00B86EF9">
            <w:pPr>
              <w:rPr>
                <w:del w:id="10" w:author="Wilson Alberto" w:date="2014-12-05T14:40:00Z"/>
                <w:rFonts w:ascii="Calibri" w:eastAsia="Calibri" w:hAnsi="Calibri" w:cs="Tahoma"/>
                <w:i/>
                <w:sz w:val="18"/>
                <w:szCs w:val="18"/>
                <w:u w:val="single"/>
              </w:rPr>
            </w:pPr>
            <w:del w:id="11" w:author="Wilson Alberto" w:date="2014-12-05T14:40:00Z">
              <w:r w:rsidRPr="00A46A58" w:rsidDel="0049072F">
                <w:rPr>
                  <w:rFonts w:ascii="Calibri" w:eastAsia="Calibri" w:hAnsi="Calibri" w:cs="Tahoma"/>
                  <w:i/>
                  <w:sz w:val="18"/>
                  <w:szCs w:val="18"/>
                  <w:u w:val="single"/>
                </w:rPr>
                <w:delText>Obs. O estabelecimento credenciado que não pertence a nenhuma rede não consta na tabela de bandeiras.</w:delText>
              </w:r>
              <w:r w:rsidR="00860232" w:rsidDel="0049072F">
                <w:rPr>
                  <w:noProof/>
                </w:rPr>
                <w:drawing>
                  <wp:inline distT="0" distB="0" distL="0" distR="0" wp14:anchorId="33EE36CA" wp14:editId="54B8B7C0">
                    <wp:extent cx="273050" cy="143510"/>
                    <wp:effectExtent l="0" t="0" r="0" b="8890"/>
                    <wp:docPr id="28" name="Imagem 28" descr="ANd9GcRyX8Os-ifIHviKPYj__4jXIP0aJPVO7eg7B9GWK-Veim7WI3TU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ANd9GcRyX8Os-ifIHviKPYj__4jXIP0aJPVO7eg7B9GWK-Veim7WI3TU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305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3615C3" w:rsidRPr="00C078BF" w:rsidTr="00B86EF9">
        <w:tc>
          <w:tcPr>
            <w:tcW w:w="704" w:type="dxa"/>
            <w:shd w:val="clear" w:color="auto" w:fill="auto"/>
            <w:vAlign w:val="center"/>
          </w:tcPr>
          <w:p w:rsidR="003615C3" w:rsidRPr="00C078BF" w:rsidRDefault="00310B70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RF07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3615C3" w:rsidRPr="00C078BF" w:rsidRDefault="003615C3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 w:rsidRPr="00C078BF">
              <w:rPr>
                <w:rFonts w:ascii="Calibri" w:eastAsia="Calibri" w:hAnsi="Calibri"/>
                <w:sz w:val="18"/>
                <w:szCs w:val="18"/>
              </w:rPr>
              <w:t>Rede</w:t>
            </w:r>
          </w:p>
        </w:tc>
        <w:tc>
          <w:tcPr>
            <w:tcW w:w="5848" w:type="dxa"/>
            <w:gridSpan w:val="2"/>
            <w:shd w:val="clear" w:color="auto" w:fill="auto"/>
          </w:tcPr>
          <w:p w:rsidR="003615C3" w:rsidRPr="00C078BF" w:rsidRDefault="003615C3" w:rsidP="000C66EB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C078BF">
              <w:rPr>
                <w:rFonts w:ascii="Calibri" w:eastAsia="Calibri" w:hAnsi="Calibri" w:cs="Tahoma"/>
                <w:sz w:val="18"/>
                <w:szCs w:val="18"/>
              </w:rPr>
              <w:t xml:space="preserve">Conjunto de </w:t>
            </w:r>
            <w:r w:rsidRPr="00310B70">
              <w:rPr>
                <w:rFonts w:ascii="Calibri" w:eastAsia="Calibri" w:hAnsi="Calibri" w:cs="Tahoma"/>
                <w:sz w:val="18"/>
                <w:szCs w:val="18"/>
                <w:u w:val="single"/>
              </w:rPr>
              <w:t>estabelecimentos credenciados</w:t>
            </w:r>
            <w:r w:rsidRPr="00C078BF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ins w:id="12" w:author="Wilson Alberto" w:date="2014-12-08T10:05:00Z">
              <w:r w:rsidR="000C66EB">
                <w:rPr>
                  <w:rFonts w:ascii="Calibri" w:eastAsia="Calibri" w:hAnsi="Calibri" w:cs="Tahoma"/>
                  <w:sz w:val="18"/>
                  <w:szCs w:val="18"/>
                </w:rPr>
                <w:t xml:space="preserve">identificados no sistema de fechamento </w:t>
              </w:r>
              <w:proofErr w:type="gramStart"/>
              <w:r w:rsidR="000C66EB">
                <w:rPr>
                  <w:rFonts w:ascii="Calibri" w:eastAsia="Calibri" w:hAnsi="Calibri" w:cs="Tahoma"/>
                  <w:sz w:val="18"/>
                  <w:szCs w:val="18"/>
                </w:rPr>
                <w:t>mensal.</w:t>
              </w:r>
            </w:ins>
            <w:proofErr w:type="gramEnd"/>
            <w:del w:id="13" w:author="Wilson Alberto" w:date="2014-12-05T14:43:00Z">
              <w:r w:rsidRPr="00C078BF" w:rsidDel="0049072F">
                <w:rPr>
                  <w:rFonts w:ascii="Calibri" w:eastAsia="Calibri" w:hAnsi="Calibri" w:cs="Tahoma"/>
                  <w:sz w:val="18"/>
                  <w:szCs w:val="18"/>
                </w:rPr>
                <w:delText xml:space="preserve">que utilizam </w:delText>
              </w:r>
            </w:del>
            <w:del w:id="14" w:author="Wilson Alberto" w:date="2014-12-05T14:44:00Z">
              <w:r w:rsidDel="0049072F">
                <w:rPr>
                  <w:rFonts w:ascii="Calibri" w:eastAsia="Calibri" w:hAnsi="Calibri" w:cs="Tahoma"/>
                  <w:sz w:val="18"/>
                  <w:szCs w:val="18"/>
                </w:rPr>
                <w:delText xml:space="preserve">a mesma </w:delText>
              </w:r>
              <w:r w:rsidRPr="008A13F7" w:rsidDel="0049072F">
                <w:rPr>
                  <w:rFonts w:ascii="Calibri" w:eastAsia="Calibri" w:hAnsi="Calibri" w:cs="Tahoma"/>
                  <w:sz w:val="18"/>
                  <w:szCs w:val="18"/>
                  <w:u w:val="single"/>
                </w:rPr>
                <w:delText>bandeira</w:delText>
              </w:r>
            </w:del>
            <w:del w:id="15" w:author="Wilson Alberto" w:date="2014-12-08T10:05:00Z">
              <w:r w:rsidRPr="008A13F7" w:rsidDel="000C66EB">
                <w:rPr>
                  <w:rFonts w:ascii="Calibri" w:eastAsia="Calibri" w:hAnsi="Calibri" w:cs="Tahoma"/>
                  <w:sz w:val="18"/>
                  <w:szCs w:val="18"/>
                  <w:u w:val="single"/>
                </w:rPr>
                <w:delText>.</w:delText>
              </w:r>
            </w:del>
            <w:r w:rsidR="004F3820">
              <w:rPr>
                <w:rFonts w:ascii="Calibri" w:eastAsia="Calibri" w:hAnsi="Calibri" w:cs="Tahoma"/>
                <w:sz w:val="18"/>
                <w:szCs w:val="18"/>
                <w:u w:val="single"/>
              </w:rPr>
              <w:t xml:space="preserve"> </w:t>
            </w:r>
            <w:r w:rsidR="004F3820">
              <w:t xml:space="preserve"> </w:t>
            </w:r>
            <w:del w:id="16" w:author="Wilson Alberto" w:date="2014-12-05T14:40:00Z">
              <w:r w:rsidR="004F3820" w:rsidDel="0049072F">
                <w:rPr>
                  <w:noProof/>
                </w:rPr>
                <w:drawing>
                  <wp:inline distT="0" distB="0" distL="0" distR="0" wp14:anchorId="5C9E49FE" wp14:editId="3F8977CE">
                    <wp:extent cx="243444" cy="270324"/>
                    <wp:effectExtent l="0" t="0" r="4445" b="0"/>
                    <wp:docPr id="7" name="Imagem 7" descr="http://2.bp.blogspot.com/_P7WFtFra-z0/TTTcxDS_npI/AAAAAAAAAB0/6Ir_ZWi4gOs/s1600/ponto_interrogacao1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http://2.bp.blogspot.com/_P7WFtFra-z0/TTTcxDS_npI/AAAAAAAAAB0/6Ir_ZWi4gOs/s1600/ponto_interrogacao1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3450" cy="270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310B70" w:rsidRPr="00C078BF" w:rsidTr="00B86EF9">
        <w:tc>
          <w:tcPr>
            <w:tcW w:w="704" w:type="dxa"/>
            <w:shd w:val="clear" w:color="auto" w:fill="auto"/>
            <w:vAlign w:val="center"/>
          </w:tcPr>
          <w:p w:rsidR="00310B70" w:rsidRPr="00C078BF" w:rsidRDefault="00310B70" w:rsidP="00FD5CA8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RF0</w:t>
            </w:r>
            <w:r w:rsidR="00FD5CA8">
              <w:rPr>
                <w:rFonts w:ascii="Calibri" w:eastAsia="Calibri" w:hAnsi="Calibri"/>
                <w:sz w:val="18"/>
                <w:szCs w:val="18"/>
              </w:rPr>
              <w:t>8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310B70" w:rsidRPr="00B51440" w:rsidRDefault="00310B70" w:rsidP="00B86EF9">
            <w:pPr>
              <w:rPr>
                <w:rFonts w:ascii="Calibri" w:eastAsia="Calibri" w:hAnsi="Calibri"/>
                <w:color w:val="00642D"/>
                <w:sz w:val="18"/>
                <w:szCs w:val="18"/>
              </w:rPr>
            </w:pPr>
            <w:r w:rsidRPr="00B51440">
              <w:rPr>
                <w:rFonts w:ascii="Calibri" w:eastAsia="Calibri" w:hAnsi="Calibri"/>
                <w:sz w:val="18"/>
                <w:szCs w:val="18"/>
              </w:rPr>
              <w:t>Pedido</w:t>
            </w:r>
            <w:r w:rsidRPr="00B51440">
              <w:rPr>
                <w:rFonts w:ascii="Calibri" w:eastAsia="Calibri" w:hAnsi="Calibri"/>
                <w:color w:val="00642D"/>
                <w:sz w:val="18"/>
                <w:szCs w:val="18"/>
              </w:rPr>
              <w:t xml:space="preserve"> </w:t>
            </w:r>
            <w:r w:rsidR="00B51440">
              <w:rPr>
                <w:noProof/>
              </w:rPr>
              <w:drawing>
                <wp:inline distT="0" distB="0" distL="0" distR="0" wp14:anchorId="0CB812E9" wp14:editId="0CBA317D">
                  <wp:extent cx="273050" cy="143510"/>
                  <wp:effectExtent l="0" t="0" r="0" b="8890"/>
                  <wp:docPr id="20" name="Imagem 20" descr="ANd9GcRyX8Os-ifIHviKPYj__4jXIP0aJPVO7eg7B9GWK-Veim7WI3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d9GcRyX8Os-ifIHviKPYj__4jXIP0aJPVO7eg7B9GWK-Veim7WI3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17" w:author="Wilson Alberto" w:date="2014-12-05T14:48:00Z">
              <w:r w:rsidR="001768B0">
                <w:rPr>
                  <w:rFonts w:ascii="Calibri" w:eastAsia="Calibri" w:hAnsi="Calibri"/>
                  <w:color w:val="00642D"/>
                  <w:sz w:val="18"/>
                  <w:szCs w:val="18"/>
                </w:rPr>
                <w:t>?</w:t>
              </w:r>
            </w:ins>
          </w:p>
        </w:tc>
        <w:tc>
          <w:tcPr>
            <w:tcW w:w="5848" w:type="dxa"/>
            <w:gridSpan w:val="2"/>
            <w:shd w:val="clear" w:color="auto" w:fill="auto"/>
          </w:tcPr>
          <w:p w:rsidR="00310B70" w:rsidRPr="00C078BF" w:rsidRDefault="00310B70" w:rsidP="00FA31E6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Ordem de </w:t>
            </w:r>
            <w:r w:rsidR="00FA31E6" w:rsidRPr="00FA31E6">
              <w:rPr>
                <w:rFonts w:ascii="Calibri" w:eastAsia="Calibri" w:hAnsi="Calibri" w:cs="Tahoma"/>
                <w:i/>
                <w:sz w:val="18"/>
                <w:szCs w:val="18"/>
              </w:rPr>
              <w:t>reposição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r w:rsidR="00FA31E6">
              <w:rPr>
                <w:rFonts w:ascii="Calibri" w:eastAsia="Calibri" w:hAnsi="Calibri" w:cs="Tahoma"/>
                <w:sz w:val="18"/>
                <w:szCs w:val="18"/>
              </w:rPr>
              <w:t xml:space="preserve">dos produtos vendidos 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pelos </w:t>
            </w:r>
            <w:r w:rsidRPr="00310B70">
              <w:rPr>
                <w:rFonts w:ascii="Calibri" w:eastAsia="Calibri" w:hAnsi="Calibri" w:cs="Tahoma"/>
                <w:sz w:val="18"/>
                <w:szCs w:val="18"/>
                <w:u w:val="single"/>
              </w:rPr>
              <w:t>estabelecimentos credenciados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com descontos através dos programas gerenciados pela Funcional Mais.</w:t>
            </w:r>
          </w:p>
        </w:tc>
      </w:tr>
      <w:tr w:rsidR="00310B70" w:rsidRPr="00C078BF" w:rsidTr="00B86EF9">
        <w:tc>
          <w:tcPr>
            <w:tcW w:w="704" w:type="dxa"/>
            <w:shd w:val="clear" w:color="auto" w:fill="auto"/>
            <w:vAlign w:val="center"/>
          </w:tcPr>
          <w:p w:rsidR="00310B70" w:rsidRPr="00C078BF" w:rsidRDefault="00310B70" w:rsidP="00FD5CA8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RF</w:t>
            </w:r>
            <w:r w:rsidR="00FD5CA8">
              <w:rPr>
                <w:rFonts w:ascii="Calibri" w:eastAsia="Calibri" w:hAnsi="Calibri"/>
                <w:sz w:val="18"/>
                <w:szCs w:val="18"/>
              </w:rPr>
              <w:t>09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310B70" w:rsidRPr="00C078BF" w:rsidRDefault="00310B70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 w:rsidRPr="00B51440">
              <w:rPr>
                <w:rFonts w:ascii="Calibri" w:eastAsia="Calibri" w:hAnsi="Calibri"/>
                <w:sz w:val="18"/>
                <w:szCs w:val="18"/>
              </w:rPr>
              <w:t>Reposição</w:t>
            </w:r>
            <w:r w:rsidR="00B51440">
              <w:rPr>
                <w:noProof/>
              </w:rPr>
              <w:drawing>
                <wp:inline distT="0" distB="0" distL="0" distR="0" wp14:anchorId="592A8902" wp14:editId="4FD6F694">
                  <wp:extent cx="273050" cy="143510"/>
                  <wp:effectExtent l="0" t="0" r="0" b="8890"/>
                  <wp:docPr id="21" name="Imagem 21" descr="ANd9GcRyX8Os-ifIHviKPYj__4jXIP0aJPVO7eg7B9GWK-Veim7WI3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d9GcRyX8Os-ifIHviKPYj__4jXIP0aJPVO7eg7B9GWK-Veim7WI3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8" w:type="dxa"/>
            <w:gridSpan w:val="2"/>
            <w:shd w:val="clear" w:color="auto" w:fill="auto"/>
          </w:tcPr>
          <w:p w:rsidR="00310B70" w:rsidRPr="00C078BF" w:rsidRDefault="00310B70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Atendimento dos </w:t>
            </w:r>
            <w:r w:rsidRPr="00310B70">
              <w:rPr>
                <w:rFonts w:ascii="Calibri" w:eastAsia="Calibri" w:hAnsi="Calibri" w:cs="Tahoma"/>
                <w:sz w:val="18"/>
                <w:szCs w:val="18"/>
                <w:u w:val="single"/>
              </w:rPr>
              <w:t>pedidos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realizados pelo parceiro “Fidelize” o qual administra as reposições e retorna arquivo contendo a discriminação dos produtos e quantidades fornecidas para cada </w:t>
            </w:r>
            <w:r w:rsidRPr="00310B70">
              <w:rPr>
                <w:rFonts w:ascii="Calibri" w:eastAsia="Calibri" w:hAnsi="Calibri" w:cs="Tahoma"/>
                <w:sz w:val="18"/>
                <w:szCs w:val="18"/>
                <w:u w:val="single"/>
              </w:rPr>
              <w:t>estabelecimento credenciado</w:t>
            </w:r>
            <w:r>
              <w:rPr>
                <w:rFonts w:ascii="Calibri" w:eastAsia="Calibri" w:hAnsi="Calibri" w:cs="Tahoma"/>
                <w:sz w:val="18"/>
                <w:szCs w:val="18"/>
              </w:rPr>
              <w:t>.</w:t>
            </w:r>
          </w:p>
        </w:tc>
      </w:tr>
      <w:tr w:rsidR="00310B70" w:rsidRPr="00C078BF" w:rsidTr="00B86EF9">
        <w:tc>
          <w:tcPr>
            <w:tcW w:w="704" w:type="dxa"/>
            <w:shd w:val="clear" w:color="auto" w:fill="auto"/>
            <w:vAlign w:val="center"/>
          </w:tcPr>
          <w:p w:rsidR="00310B70" w:rsidRPr="00C078BF" w:rsidRDefault="00310B70" w:rsidP="00FD5CA8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RF1</w:t>
            </w:r>
            <w:r w:rsidR="00FD5CA8">
              <w:rPr>
                <w:rFonts w:ascii="Calibri" w:eastAsia="Calibri" w:hAnsi="Calibri"/>
                <w:sz w:val="18"/>
                <w:szCs w:val="18"/>
              </w:rPr>
              <w:t>0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310B70" w:rsidRPr="00C078BF" w:rsidRDefault="00310B70" w:rsidP="00B51440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 xml:space="preserve">Tipo de </w:t>
            </w:r>
            <w:r w:rsidR="00B51440">
              <w:rPr>
                <w:noProof/>
              </w:rPr>
              <w:drawing>
                <wp:inline distT="0" distB="0" distL="0" distR="0" wp14:anchorId="54C38AFF" wp14:editId="6CB836E5">
                  <wp:extent cx="273050" cy="142240"/>
                  <wp:effectExtent l="0" t="0" r="0" b="0"/>
                  <wp:docPr id="23" name="Imagem 23" descr="ANd9GcRyX8Os-ifIHviKPYj__4jXIP0aJPVO7eg7B9GWK-Veim7WI3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2" descr="ANd9GcRyX8Os-ifIHviKPYj__4jXIP0aJPVO7eg7B9GWK-Veim7WI3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/>
                <w:sz w:val="18"/>
                <w:szCs w:val="18"/>
              </w:rPr>
              <w:t>Reposição</w:t>
            </w:r>
          </w:p>
        </w:tc>
        <w:tc>
          <w:tcPr>
            <w:tcW w:w="5848" w:type="dxa"/>
            <w:gridSpan w:val="2"/>
            <w:shd w:val="clear" w:color="auto" w:fill="auto"/>
          </w:tcPr>
          <w:p w:rsidR="00310B70" w:rsidRDefault="00310B70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E11FF6">
              <w:rPr>
                <w:rFonts w:ascii="Calibri" w:eastAsia="Calibri" w:hAnsi="Calibri" w:cs="Tahoma"/>
                <w:color w:val="FF0000"/>
                <w:sz w:val="18"/>
                <w:szCs w:val="18"/>
              </w:rPr>
              <w:t xml:space="preserve">Propriedade atribuída </w:t>
            </w:r>
            <w:r w:rsidR="00E11FF6" w:rsidRPr="00E11FF6">
              <w:rPr>
                <w:rFonts w:ascii="Calibri" w:eastAsia="Calibri" w:hAnsi="Calibri" w:cs="Tahoma"/>
                <w:color w:val="FF0000"/>
                <w:sz w:val="18"/>
                <w:szCs w:val="18"/>
              </w:rPr>
              <w:t>para cada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r w:rsidRPr="00310B70">
              <w:rPr>
                <w:rFonts w:ascii="Calibri" w:eastAsia="Calibri" w:hAnsi="Calibri" w:cs="Tahoma"/>
                <w:sz w:val="18"/>
                <w:szCs w:val="18"/>
                <w:u w:val="single"/>
              </w:rPr>
              <w:t>estabelecimento credenciado</w:t>
            </w:r>
            <w:r>
              <w:rPr>
                <w:rFonts w:ascii="Calibri" w:eastAsia="Calibri" w:hAnsi="Calibri" w:cs="Tahoma"/>
                <w:sz w:val="18"/>
                <w:szCs w:val="18"/>
              </w:rPr>
              <w:t>:</w:t>
            </w:r>
          </w:p>
          <w:p w:rsidR="00310B70" w:rsidRDefault="00310B70" w:rsidP="00B86EF9">
            <w:pPr>
              <w:rPr>
                <w:rFonts w:ascii="Calibri" w:eastAsia="Calibri" w:hAnsi="Calibri" w:cs="Tahoma"/>
                <w:sz w:val="18"/>
                <w:szCs w:val="18"/>
                <w:u w:val="single"/>
              </w:rPr>
            </w:pPr>
            <w:r w:rsidRPr="00B3274F">
              <w:rPr>
                <w:rFonts w:ascii="Calibri" w:eastAsia="Calibri" w:hAnsi="Calibri" w:cs="Tahoma"/>
                <w:sz w:val="18"/>
                <w:szCs w:val="18"/>
                <w:u w:val="single"/>
              </w:rPr>
              <w:t>Reposição Direta</w:t>
            </w:r>
            <w:r w:rsidRPr="00D81D46">
              <w:rPr>
                <w:rFonts w:ascii="Calibri" w:eastAsia="Calibri" w:hAnsi="Calibri" w:cs="Tahoma"/>
                <w:sz w:val="18"/>
                <w:szCs w:val="18"/>
              </w:rPr>
              <w:t xml:space="preserve"> - &gt; àquele que repõe diretamente com o fabricante.</w:t>
            </w:r>
          </w:p>
          <w:p w:rsidR="00310B70" w:rsidRPr="00C078BF" w:rsidRDefault="00310B70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796309">
              <w:rPr>
                <w:rFonts w:ascii="Calibri" w:eastAsia="Calibri" w:hAnsi="Calibri" w:cs="Tahoma"/>
                <w:sz w:val="18"/>
                <w:szCs w:val="18"/>
                <w:u w:val="single"/>
              </w:rPr>
              <w:t>Reposição Indireta</w:t>
            </w:r>
            <w:r>
              <w:rPr>
                <w:rFonts w:ascii="Calibri" w:eastAsia="Calibri" w:hAnsi="Calibri" w:cs="Tahoma"/>
                <w:sz w:val="18"/>
                <w:szCs w:val="18"/>
                <w:u w:val="single"/>
              </w:rPr>
              <w:t xml:space="preserve"> -&gt;</w:t>
            </w:r>
            <w:r w:rsidRPr="00D81D46">
              <w:rPr>
                <w:rFonts w:ascii="Calibri" w:eastAsia="Calibri" w:hAnsi="Calibri" w:cs="Tahoma"/>
                <w:sz w:val="18"/>
                <w:szCs w:val="18"/>
              </w:rPr>
              <w:t xml:space="preserve"> àquele que repõe através de distribuidor</w:t>
            </w:r>
            <w:r w:rsidRPr="006E42A9">
              <w:rPr>
                <w:rFonts w:ascii="Calibri" w:eastAsia="Calibri" w:hAnsi="Calibri" w:cs="Tahoma"/>
                <w:sz w:val="18"/>
                <w:szCs w:val="18"/>
              </w:rPr>
              <w:t>.</w:t>
            </w:r>
          </w:p>
        </w:tc>
      </w:tr>
      <w:tr w:rsidR="006F76AB" w:rsidRPr="00C078BF" w:rsidTr="00B86EF9">
        <w:tc>
          <w:tcPr>
            <w:tcW w:w="704" w:type="dxa"/>
            <w:shd w:val="clear" w:color="auto" w:fill="auto"/>
            <w:vAlign w:val="center"/>
          </w:tcPr>
          <w:p w:rsidR="006F76AB" w:rsidRDefault="00FD5CA8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RF11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6F76AB" w:rsidRDefault="006F76AB" w:rsidP="00B51440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Transação</w:t>
            </w:r>
            <w:r>
              <w:rPr>
                <w:noProof/>
              </w:rPr>
              <w:drawing>
                <wp:inline distT="0" distB="0" distL="0" distR="0" wp14:anchorId="33046D86" wp14:editId="4BEA86EB">
                  <wp:extent cx="273050" cy="142240"/>
                  <wp:effectExtent l="0" t="0" r="0" b="0"/>
                  <wp:docPr id="25" name="Imagem 25" descr="ANd9GcRyX8Os-ifIHviKPYj__4jXIP0aJPVO7eg7B9GWK-Veim7WI3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2" descr="ANd9GcRyX8Os-ifIHviKPYj__4jXIP0aJPVO7eg7B9GWK-Veim7WI3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8" w:type="dxa"/>
            <w:gridSpan w:val="2"/>
            <w:shd w:val="clear" w:color="auto" w:fill="auto"/>
          </w:tcPr>
          <w:p w:rsidR="006F76AB" w:rsidRPr="00E11FF6" w:rsidRDefault="006F76AB" w:rsidP="006F76AB">
            <w:pPr>
              <w:rPr>
                <w:rFonts w:ascii="Calibri" w:eastAsia="Calibri" w:hAnsi="Calibri" w:cs="Tahoma"/>
                <w:color w:val="FF0000"/>
                <w:sz w:val="18"/>
                <w:szCs w:val="18"/>
              </w:rPr>
            </w:pPr>
            <w:r w:rsidRPr="006F76AB">
              <w:rPr>
                <w:rFonts w:ascii="Calibri" w:eastAsia="Calibri" w:hAnsi="Calibri" w:cs="Tahoma"/>
                <w:sz w:val="18"/>
                <w:szCs w:val="18"/>
              </w:rPr>
              <w:t>Conjunto de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vendas realizadas em uma única autorização contendo os produtos do programa MSD. Este número de autorização identifica cada</w:t>
            </w:r>
          </w:p>
        </w:tc>
      </w:tr>
      <w:tr w:rsidR="00877FA1" w:rsidRPr="00C078BF" w:rsidTr="00B86EF9">
        <w:tc>
          <w:tcPr>
            <w:tcW w:w="704" w:type="dxa"/>
            <w:shd w:val="clear" w:color="auto" w:fill="auto"/>
            <w:vAlign w:val="center"/>
          </w:tcPr>
          <w:p w:rsidR="00877FA1" w:rsidRDefault="00877FA1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RF12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877FA1" w:rsidRDefault="00877FA1" w:rsidP="00B51440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Fidelize</w:t>
            </w:r>
          </w:p>
        </w:tc>
        <w:tc>
          <w:tcPr>
            <w:tcW w:w="5848" w:type="dxa"/>
            <w:gridSpan w:val="2"/>
            <w:shd w:val="clear" w:color="auto" w:fill="auto"/>
          </w:tcPr>
          <w:p w:rsidR="00877FA1" w:rsidRPr="006F76AB" w:rsidRDefault="00877FA1" w:rsidP="006F76AB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Parceiro da Funcional responsável pela reposição de produtos vendidos no </w:t>
            </w:r>
            <w:r>
              <w:rPr>
                <w:rFonts w:ascii="Calibri" w:eastAsia="Calibri" w:hAnsi="Calibri" w:cs="Tahoma"/>
                <w:sz w:val="18"/>
                <w:szCs w:val="18"/>
              </w:rPr>
              <w:lastRenderedPageBreak/>
              <w:t>programa da MSD.</w:t>
            </w:r>
          </w:p>
        </w:tc>
      </w:tr>
    </w:tbl>
    <w:p w:rsidR="003615C3" w:rsidRDefault="003615C3" w:rsidP="003615C3"/>
    <w:tbl>
      <w:tblPr>
        <w:tblpPr w:leftFromText="141" w:rightFromText="141" w:vertAnchor="text" w:horzAnchor="page" w:tblpX="1" w:tblpY="15"/>
        <w:tblW w:w="8505" w:type="dxa"/>
        <w:tblInd w:w="2832" w:type="dxa"/>
        <w:tblBorders>
          <w:top w:val="single" w:sz="2" w:space="0" w:color="95B3D7"/>
          <w:left w:val="single" w:sz="2" w:space="0" w:color="95B3D7"/>
          <w:bottom w:val="single" w:sz="2" w:space="0" w:color="95B3D7"/>
          <w:right w:val="single" w:sz="2" w:space="0" w:color="95B3D7"/>
          <w:insideH w:val="single" w:sz="2" w:space="0" w:color="95B3D7"/>
          <w:insideV w:val="single" w:sz="2" w:space="0" w:color="95B3D7"/>
        </w:tblBorders>
        <w:tblLook w:val="04A0" w:firstRow="1" w:lastRow="0" w:firstColumn="1" w:lastColumn="0" w:noHBand="0" w:noVBand="1"/>
      </w:tblPr>
      <w:tblGrid>
        <w:gridCol w:w="2238"/>
        <w:gridCol w:w="6267"/>
      </w:tblGrid>
      <w:tr w:rsidR="002B67C4" w:rsidRPr="00D953CA" w:rsidTr="001B6DD2">
        <w:trPr>
          <w:trHeight w:hRule="exact" w:val="284"/>
        </w:trPr>
        <w:tc>
          <w:tcPr>
            <w:tcW w:w="8505" w:type="dxa"/>
            <w:gridSpan w:val="2"/>
            <w:shd w:val="clear" w:color="auto" w:fill="DBE5F1"/>
          </w:tcPr>
          <w:p w:rsidR="002B67C4" w:rsidRPr="00D953CA" w:rsidRDefault="002B67C4" w:rsidP="002B67C4">
            <w:pPr>
              <w:pStyle w:val="PargrafodaLista"/>
              <w:tabs>
                <w:tab w:val="center" w:pos="4144"/>
                <w:tab w:val="left" w:pos="5414"/>
              </w:tabs>
              <w:ind w:left="0"/>
              <w:rPr>
                <w:rFonts w:cs="Tahoma"/>
                <w:sz w:val="20"/>
              </w:rPr>
            </w:pPr>
            <w:r w:rsidRPr="00D953CA">
              <w:rPr>
                <w:rFonts w:cs="Tahoma"/>
                <w:sz w:val="20"/>
              </w:rPr>
              <w:tab/>
            </w:r>
            <w:r>
              <w:rPr>
                <w:rFonts w:cs="Tahoma"/>
                <w:sz w:val="20"/>
              </w:rPr>
              <w:t>Glossário</w:t>
            </w:r>
          </w:p>
        </w:tc>
      </w:tr>
      <w:tr w:rsidR="002B67C4" w:rsidRPr="00C078BF" w:rsidTr="002B67C4">
        <w:tc>
          <w:tcPr>
            <w:tcW w:w="2238" w:type="dxa"/>
            <w:shd w:val="clear" w:color="auto" w:fill="auto"/>
            <w:vAlign w:val="center"/>
          </w:tcPr>
          <w:p w:rsidR="002B67C4" w:rsidRPr="00C078BF" w:rsidRDefault="002B67C4" w:rsidP="002B67C4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Tooltip</w:t>
            </w:r>
          </w:p>
        </w:tc>
        <w:tc>
          <w:tcPr>
            <w:tcW w:w="6267" w:type="dxa"/>
            <w:shd w:val="clear" w:color="auto" w:fill="auto"/>
            <w:vAlign w:val="center"/>
          </w:tcPr>
          <w:p w:rsidR="002B67C4" w:rsidRPr="00C078BF" w:rsidRDefault="002B67C4" w:rsidP="002B67C4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2B67C4">
              <w:rPr>
                <w:rFonts w:ascii="Calibri" w:eastAsia="Calibri" w:hAnsi="Calibri" w:cs="Tahoma"/>
                <w:sz w:val="18"/>
                <w:szCs w:val="18"/>
              </w:rPr>
              <w:t>Tooltip é um eleme</w:t>
            </w:r>
            <w:r>
              <w:rPr>
                <w:rFonts w:ascii="Calibri" w:eastAsia="Calibri" w:hAnsi="Calibri" w:cs="Tahoma"/>
                <w:sz w:val="18"/>
                <w:szCs w:val="18"/>
              </w:rPr>
              <w:t>nto comum de interface gráfica</w:t>
            </w:r>
            <w:r w:rsidRPr="002B67C4">
              <w:rPr>
                <w:rFonts w:ascii="Calibri" w:eastAsia="Calibri" w:hAnsi="Calibri" w:cs="Tahoma"/>
                <w:sz w:val="18"/>
                <w:szCs w:val="18"/>
              </w:rPr>
              <w:t xml:space="preserve">. Tooltip (ou dica de contexto) é aquela moldura pop </w:t>
            </w:r>
            <w:proofErr w:type="spellStart"/>
            <w:r w:rsidRPr="002B67C4">
              <w:rPr>
                <w:rFonts w:ascii="Calibri" w:eastAsia="Calibri" w:hAnsi="Calibri" w:cs="Tahoma"/>
                <w:sz w:val="18"/>
                <w:szCs w:val="18"/>
              </w:rPr>
              <w:t>up</w:t>
            </w:r>
            <w:proofErr w:type="spellEnd"/>
            <w:r w:rsidRPr="002B67C4">
              <w:rPr>
                <w:rFonts w:ascii="Calibri" w:eastAsia="Calibri" w:hAnsi="Calibri" w:cs="Tahoma"/>
                <w:sz w:val="18"/>
                <w:szCs w:val="18"/>
              </w:rPr>
              <w:t xml:space="preserve"> que abre quando você passa o mouse sobre um elemento da interface (normalmente uma palavra em um texto) e que contém uma explicação adicional sobre aquele elemento que recebeu o ponteiro do mouse sobre el</w:t>
            </w:r>
            <w:r>
              <w:rPr>
                <w:rFonts w:ascii="Calibri" w:eastAsia="Calibri" w:hAnsi="Calibri" w:cs="Tahoma"/>
                <w:sz w:val="18"/>
                <w:szCs w:val="18"/>
              </w:rPr>
              <w:t>e.</w:t>
            </w:r>
          </w:p>
        </w:tc>
      </w:tr>
    </w:tbl>
    <w:p w:rsidR="00310B70" w:rsidRDefault="00310B70" w:rsidP="003615C3">
      <w:pPr>
        <w:rPr>
          <w:ins w:id="18" w:author="Wilson Alberto" w:date="2014-12-11T14:11:00Z"/>
        </w:rPr>
      </w:pPr>
    </w:p>
    <w:tbl>
      <w:tblPr>
        <w:tblpPr w:leftFromText="141" w:rightFromText="141" w:vertAnchor="text" w:horzAnchor="page" w:tblpX="1" w:tblpY="15"/>
        <w:tblW w:w="8505" w:type="dxa"/>
        <w:tblInd w:w="2832" w:type="dxa"/>
        <w:tblBorders>
          <w:top w:val="single" w:sz="2" w:space="0" w:color="95B3D7"/>
          <w:left w:val="single" w:sz="2" w:space="0" w:color="95B3D7"/>
          <w:bottom w:val="single" w:sz="2" w:space="0" w:color="95B3D7"/>
          <w:right w:val="single" w:sz="2" w:space="0" w:color="95B3D7"/>
          <w:insideH w:val="single" w:sz="2" w:space="0" w:color="95B3D7"/>
          <w:insideV w:val="single" w:sz="2" w:space="0" w:color="95B3D7"/>
        </w:tblBorders>
        <w:tblLook w:val="04A0" w:firstRow="1" w:lastRow="0" w:firstColumn="1" w:lastColumn="0" w:noHBand="0" w:noVBand="1"/>
      </w:tblPr>
      <w:tblGrid>
        <w:gridCol w:w="704"/>
        <w:gridCol w:w="7801"/>
      </w:tblGrid>
      <w:tr w:rsidR="003878C8" w:rsidRPr="00D953CA" w:rsidTr="004B51E7">
        <w:trPr>
          <w:trHeight w:hRule="exact" w:val="284"/>
          <w:ins w:id="19" w:author="Wilson Alberto" w:date="2014-12-11T14:11:00Z"/>
        </w:trPr>
        <w:tc>
          <w:tcPr>
            <w:tcW w:w="8505" w:type="dxa"/>
            <w:gridSpan w:val="2"/>
            <w:shd w:val="clear" w:color="auto" w:fill="DBE5F1"/>
          </w:tcPr>
          <w:p w:rsidR="003878C8" w:rsidRPr="00D953CA" w:rsidRDefault="003878C8" w:rsidP="003878C8">
            <w:pPr>
              <w:pStyle w:val="PargrafodaLista"/>
              <w:tabs>
                <w:tab w:val="center" w:pos="4144"/>
                <w:tab w:val="left" w:pos="5414"/>
              </w:tabs>
              <w:ind w:left="0"/>
              <w:rPr>
                <w:ins w:id="20" w:author="Wilson Alberto" w:date="2014-12-11T14:11:00Z"/>
                <w:rFonts w:cs="Tahoma"/>
                <w:sz w:val="20"/>
              </w:rPr>
            </w:pPr>
            <w:ins w:id="21" w:author="Wilson Alberto" w:date="2014-12-11T14:11:00Z">
              <w:r w:rsidRPr="00D953CA">
                <w:rPr>
                  <w:rFonts w:cs="Tahoma"/>
                  <w:sz w:val="20"/>
                </w:rPr>
                <w:tab/>
              </w:r>
              <w:r>
                <w:rPr>
                  <w:rFonts w:cs="Tahoma"/>
                  <w:sz w:val="20"/>
                </w:rPr>
                <w:t>Regras de Negócio</w:t>
              </w:r>
              <w:r>
                <w:rPr>
                  <w:rFonts w:cs="Tahoma"/>
                  <w:sz w:val="20"/>
                  <w:szCs w:val="20"/>
                </w:rPr>
                <w:t xml:space="preserve"> – </w:t>
              </w:r>
              <w:r>
                <w:rPr>
                  <w:rFonts w:cs="Tahoma"/>
                  <w:sz w:val="20"/>
                  <w:szCs w:val="20"/>
                </w:rPr>
                <w:t>Comum</w:t>
              </w:r>
            </w:ins>
          </w:p>
        </w:tc>
      </w:tr>
      <w:tr w:rsidR="003878C8" w:rsidRPr="00C078BF" w:rsidTr="004B51E7">
        <w:trPr>
          <w:ins w:id="22" w:author="Wilson Alberto" w:date="2014-12-11T14:11:00Z"/>
        </w:trPr>
        <w:tc>
          <w:tcPr>
            <w:tcW w:w="704" w:type="dxa"/>
            <w:shd w:val="clear" w:color="auto" w:fill="auto"/>
            <w:vAlign w:val="center"/>
          </w:tcPr>
          <w:p w:rsidR="003878C8" w:rsidRPr="00C078BF" w:rsidRDefault="003878C8" w:rsidP="004B51E7">
            <w:pPr>
              <w:rPr>
                <w:ins w:id="23" w:author="Wilson Alberto" w:date="2014-12-11T14:11:00Z"/>
                <w:rFonts w:ascii="Calibri" w:eastAsia="Calibri" w:hAnsi="Calibri"/>
                <w:sz w:val="18"/>
                <w:szCs w:val="18"/>
              </w:rPr>
            </w:pPr>
            <w:ins w:id="24" w:author="Wilson Alberto" w:date="2014-12-11T14:11:00Z">
              <w:r>
                <w:rPr>
                  <w:rFonts w:ascii="Calibri" w:eastAsia="Calibri" w:hAnsi="Calibri"/>
                  <w:sz w:val="18"/>
                  <w:szCs w:val="18"/>
                </w:rPr>
                <w:t>RN01</w:t>
              </w:r>
            </w:ins>
          </w:p>
        </w:tc>
        <w:tc>
          <w:tcPr>
            <w:tcW w:w="7801" w:type="dxa"/>
            <w:shd w:val="clear" w:color="auto" w:fill="auto"/>
            <w:vAlign w:val="center"/>
          </w:tcPr>
          <w:p w:rsidR="003878C8" w:rsidRPr="00C078BF" w:rsidRDefault="003878C8" w:rsidP="003878C8">
            <w:pPr>
              <w:rPr>
                <w:ins w:id="25" w:author="Wilson Alberto" w:date="2014-12-11T14:11:00Z"/>
                <w:rFonts w:ascii="Calibri" w:eastAsia="Calibri" w:hAnsi="Calibri" w:cs="Tahoma"/>
                <w:sz w:val="18"/>
                <w:szCs w:val="18"/>
              </w:rPr>
            </w:pPr>
            <w:ins w:id="26" w:author="Wilson Alberto" w:date="2014-12-11T14:11:00Z">
              <w:r>
                <w:rPr>
                  <w:rFonts w:ascii="Calibri" w:eastAsia="Calibri" w:hAnsi="Calibri" w:cs="Tahoma"/>
                  <w:sz w:val="18"/>
                  <w:szCs w:val="18"/>
                </w:rPr>
                <w:t xml:space="preserve">As vendas e reposições atribuídas a uma </w:t>
              </w:r>
            </w:ins>
            <w:ins w:id="27" w:author="Wilson Alberto" w:date="2014-12-11T14:16:00Z">
              <w:r>
                <w:rPr>
                  <w:rFonts w:ascii="Calibri" w:eastAsia="Calibri" w:hAnsi="Calibri" w:cs="Tahoma"/>
                  <w:sz w:val="18"/>
                  <w:szCs w:val="18"/>
                </w:rPr>
                <w:t>rede</w:t>
              </w:r>
            </w:ins>
            <w:ins w:id="28" w:author="Wilson Alberto" w:date="2014-12-11T14:11:00Z">
              <w:r>
                <w:rPr>
                  <w:rFonts w:ascii="Calibri" w:eastAsia="Calibri" w:hAnsi="Calibri" w:cs="Tahoma"/>
                  <w:sz w:val="18"/>
                  <w:szCs w:val="18"/>
                </w:rPr>
                <w:t>, bem como o tipo de reposiç</w:t>
              </w:r>
            </w:ins>
            <w:ins w:id="29" w:author="Wilson Alberto" w:date="2014-12-11T14:12:00Z">
              <w:r>
                <w:rPr>
                  <w:rFonts w:ascii="Calibri" w:eastAsia="Calibri" w:hAnsi="Calibri" w:cs="Tahoma"/>
                  <w:sz w:val="18"/>
                  <w:szCs w:val="18"/>
                </w:rPr>
                <w:t xml:space="preserve">ão </w:t>
              </w:r>
            </w:ins>
            <w:ins w:id="30" w:author="Wilson Alberto" w:date="2014-12-11T14:13:00Z">
              <w:r>
                <w:rPr>
                  <w:rFonts w:ascii="Calibri" w:eastAsia="Calibri" w:hAnsi="Calibri" w:cs="Tahoma"/>
                  <w:sz w:val="18"/>
                  <w:szCs w:val="18"/>
                </w:rPr>
                <w:t>são fatos estáticos</w:t>
              </w:r>
            </w:ins>
            <w:ins w:id="31" w:author="Wilson Alberto" w:date="2014-12-11T14:14:00Z">
              <w:r>
                <w:rPr>
                  <w:rFonts w:ascii="Calibri" w:eastAsia="Calibri" w:hAnsi="Calibri" w:cs="Tahoma"/>
                  <w:sz w:val="18"/>
                  <w:szCs w:val="18"/>
                </w:rPr>
                <w:t xml:space="preserve"> do período em que ocorreram</w:t>
              </w:r>
            </w:ins>
            <w:ins w:id="32" w:author="Wilson Alberto" w:date="2014-12-11T14:12:00Z">
              <w:r>
                <w:rPr>
                  <w:rFonts w:ascii="Calibri" w:eastAsia="Calibri" w:hAnsi="Calibri" w:cs="Tahoma"/>
                  <w:sz w:val="18"/>
                  <w:szCs w:val="18"/>
                </w:rPr>
                <w:t>, não sendo atualizados quando um estabelecimento credenciado atualiza estes atributos.</w:t>
              </w:r>
            </w:ins>
          </w:p>
        </w:tc>
      </w:tr>
    </w:tbl>
    <w:p w:rsidR="003878C8" w:rsidRDefault="003878C8" w:rsidP="003615C3"/>
    <w:p w:rsidR="002B67C4" w:rsidRDefault="002B67C4" w:rsidP="003615C3"/>
    <w:tbl>
      <w:tblPr>
        <w:tblpPr w:leftFromText="141" w:rightFromText="141" w:vertAnchor="text" w:horzAnchor="page" w:tblpX="1" w:tblpY="15"/>
        <w:tblW w:w="8505" w:type="dxa"/>
        <w:tblInd w:w="2832" w:type="dxa"/>
        <w:tblBorders>
          <w:top w:val="single" w:sz="2" w:space="0" w:color="95B3D7"/>
          <w:left w:val="single" w:sz="2" w:space="0" w:color="95B3D7"/>
          <w:bottom w:val="single" w:sz="2" w:space="0" w:color="95B3D7"/>
          <w:right w:val="single" w:sz="2" w:space="0" w:color="95B3D7"/>
          <w:insideH w:val="single" w:sz="2" w:space="0" w:color="95B3D7"/>
          <w:insideV w:val="single" w:sz="2" w:space="0" w:color="95B3D7"/>
        </w:tblBorders>
        <w:tblLook w:val="04A0" w:firstRow="1" w:lastRow="0" w:firstColumn="1" w:lastColumn="0" w:noHBand="0" w:noVBand="1"/>
      </w:tblPr>
      <w:tblGrid>
        <w:gridCol w:w="704"/>
        <w:gridCol w:w="1953"/>
        <w:gridCol w:w="1053"/>
        <w:gridCol w:w="87"/>
        <w:gridCol w:w="4708"/>
      </w:tblGrid>
      <w:tr w:rsidR="003615C3" w:rsidRPr="00D953CA" w:rsidTr="00974700">
        <w:trPr>
          <w:trHeight w:hRule="exact" w:val="284"/>
        </w:trPr>
        <w:tc>
          <w:tcPr>
            <w:tcW w:w="8505" w:type="dxa"/>
            <w:gridSpan w:val="5"/>
            <w:shd w:val="clear" w:color="auto" w:fill="DBE5F1"/>
          </w:tcPr>
          <w:p w:rsidR="003615C3" w:rsidRPr="00D953CA" w:rsidRDefault="003615C3" w:rsidP="006B2F15">
            <w:pPr>
              <w:pStyle w:val="PargrafodaLista"/>
              <w:tabs>
                <w:tab w:val="center" w:pos="4144"/>
                <w:tab w:val="left" w:pos="5414"/>
              </w:tabs>
              <w:ind w:left="0"/>
              <w:rPr>
                <w:rFonts w:cs="Tahoma"/>
                <w:sz w:val="20"/>
              </w:rPr>
            </w:pPr>
            <w:r w:rsidRPr="00D953CA">
              <w:rPr>
                <w:rFonts w:cs="Tahoma"/>
                <w:sz w:val="20"/>
              </w:rPr>
              <w:tab/>
            </w:r>
            <w:r w:rsidR="006B2F15">
              <w:rPr>
                <w:rFonts w:cs="Tahoma"/>
                <w:sz w:val="20"/>
              </w:rPr>
              <w:t>Regras de Negócio</w:t>
            </w:r>
            <w:r>
              <w:rPr>
                <w:rFonts w:cs="Tahoma"/>
                <w:sz w:val="20"/>
                <w:szCs w:val="20"/>
              </w:rPr>
              <w:t xml:space="preserve"> – 1.2.1 Clientes que m</w:t>
            </w:r>
            <w:r w:rsidRPr="00E83C50">
              <w:rPr>
                <w:rFonts w:cs="Tahoma"/>
                <w:sz w:val="20"/>
                <w:szCs w:val="20"/>
              </w:rPr>
              <w:t xml:space="preserve">ais </w:t>
            </w:r>
            <w:r>
              <w:rPr>
                <w:rFonts w:cs="Tahoma"/>
                <w:sz w:val="20"/>
                <w:szCs w:val="20"/>
              </w:rPr>
              <w:t>t</w:t>
            </w:r>
            <w:r w:rsidRPr="00E83C50">
              <w:rPr>
                <w:rFonts w:cs="Tahoma"/>
                <w:sz w:val="20"/>
                <w:szCs w:val="20"/>
              </w:rPr>
              <w:t>ransaciona</w:t>
            </w:r>
            <w:r>
              <w:rPr>
                <w:rFonts w:cs="Tahoma"/>
                <w:sz w:val="20"/>
                <w:szCs w:val="20"/>
              </w:rPr>
              <w:t>ram</w:t>
            </w:r>
          </w:p>
        </w:tc>
      </w:tr>
      <w:tr w:rsidR="008373E5" w:rsidRPr="00C078BF" w:rsidTr="00B86EF9">
        <w:tc>
          <w:tcPr>
            <w:tcW w:w="704" w:type="dxa"/>
            <w:shd w:val="clear" w:color="auto" w:fill="auto"/>
            <w:vAlign w:val="center"/>
          </w:tcPr>
          <w:p w:rsidR="008373E5" w:rsidRPr="00C078BF" w:rsidRDefault="008373E5" w:rsidP="00310B70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RN01</w:t>
            </w:r>
          </w:p>
        </w:tc>
        <w:tc>
          <w:tcPr>
            <w:tcW w:w="7801" w:type="dxa"/>
            <w:gridSpan w:val="4"/>
            <w:shd w:val="clear" w:color="auto" w:fill="auto"/>
            <w:vAlign w:val="center"/>
          </w:tcPr>
          <w:p w:rsidR="008373E5" w:rsidRPr="00C078BF" w:rsidRDefault="008373E5" w:rsidP="001A5355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Exibe </w:t>
            </w:r>
            <w:r w:rsidR="006B2F15">
              <w:rPr>
                <w:rFonts w:ascii="Calibri" w:eastAsia="Calibri" w:hAnsi="Calibri" w:cs="Tahoma"/>
                <w:sz w:val="18"/>
                <w:szCs w:val="18"/>
              </w:rPr>
              <w:t>o nome</w:t>
            </w:r>
            <w:ins w:id="33" w:author="Wilson Alberto" w:date="2014-12-08T14:39:00Z">
              <w:r w:rsidR="00C962E5">
                <w:rPr>
                  <w:rFonts w:ascii="Calibri" w:eastAsia="Calibri" w:hAnsi="Calibri" w:cs="Tahoma"/>
                  <w:sz w:val="18"/>
                  <w:szCs w:val="18"/>
                </w:rPr>
                <w:t xml:space="preserve"> fantasia</w:t>
              </w:r>
            </w:ins>
            <w:r w:rsidR="006B2F15">
              <w:rPr>
                <w:rFonts w:ascii="Calibri" w:eastAsia="Calibri" w:hAnsi="Calibri" w:cs="Tahoma"/>
                <w:sz w:val="18"/>
                <w:szCs w:val="18"/>
              </w:rPr>
              <w:t>, a quantidade e o percentual de representação das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dez (10) </w:t>
            </w:r>
            <w:del w:id="34" w:author="Wilson Alberto" w:date="2014-12-05T14:52:00Z">
              <w:r w:rsidR="005C7826" w:rsidRPr="005C7826" w:rsidDel="001768B0">
                <w:rPr>
                  <w:rFonts w:ascii="Calibri" w:eastAsia="Calibri" w:hAnsi="Calibri" w:cs="Tahoma"/>
                  <w:sz w:val="18"/>
                  <w:szCs w:val="18"/>
                  <w:u w:val="single"/>
                </w:rPr>
                <w:delText>Bandeiras</w:delText>
              </w:r>
              <w:r w:rsidDel="001768B0">
                <w:rPr>
                  <w:rFonts w:ascii="Calibri" w:eastAsia="Calibri" w:hAnsi="Calibri" w:cs="Tahoma"/>
                  <w:sz w:val="18"/>
                  <w:szCs w:val="18"/>
                </w:rPr>
                <w:delText xml:space="preserve"> </w:delText>
              </w:r>
            </w:del>
            <w:ins w:id="35" w:author="Wilson Alberto" w:date="2014-12-05T14:52:00Z">
              <w:r w:rsidR="001768B0">
                <w:rPr>
                  <w:rFonts w:ascii="Calibri" w:eastAsia="Calibri" w:hAnsi="Calibri" w:cs="Tahoma"/>
                  <w:sz w:val="18"/>
                  <w:szCs w:val="18"/>
                  <w:u w:val="single"/>
                </w:rPr>
                <w:t>Redes</w:t>
              </w:r>
              <w:r w:rsidR="001768B0">
                <w:rPr>
                  <w:rFonts w:ascii="Calibri" w:eastAsia="Calibri" w:hAnsi="Calibri" w:cs="Tahoma"/>
                  <w:sz w:val="18"/>
                  <w:szCs w:val="18"/>
                </w:rPr>
                <w:t xml:space="preserve"> </w:t>
              </w:r>
            </w:ins>
            <w:r w:rsidR="007064C4">
              <w:rPr>
                <w:rFonts w:ascii="Calibri" w:eastAsia="Calibri" w:hAnsi="Calibri" w:cs="Tahoma"/>
                <w:sz w:val="18"/>
                <w:szCs w:val="18"/>
              </w:rPr>
              <w:t xml:space="preserve">com tipo de reposição igual a “direto” as quais obtiveram o 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maior número de unidades vendidas dentro do </w:t>
            </w:r>
            <w:r w:rsidRPr="005C7826">
              <w:rPr>
                <w:rFonts w:ascii="Calibri" w:eastAsia="Calibri" w:hAnsi="Calibri" w:cs="Tahoma"/>
                <w:sz w:val="18"/>
                <w:szCs w:val="18"/>
              </w:rPr>
              <w:t>universo de</w:t>
            </w:r>
            <w:r w:rsidRPr="00781768">
              <w:rPr>
                <w:rFonts w:ascii="Calibri" w:eastAsia="Calibri" w:hAnsi="Calibri" w:cs="Tahoma"/>
                <w:sz w:val="18"/>
                <w:szCs w:val="18"/>
                <w:u w:val="single"/>
              </w:rPr>
              <w:t xml:space="preserve"> </w:t>
            </w:r>
            <w:del w:id="36" w:author="Wilson Alberto" w:date="2014-12-08T18:51:00Z">
              <w:r w:rsidDel="00165173">
                <w:rPr>
                  <w:rFonts w:ascii="Calibri" w:eastAsia="Calibri" w:hAnsi="Calibri" w:cs="Tahoma"/>
                  <w:sz w:val="18"/>
                  <w:szCs w:val="18"/>
                  <w:u w:val="single"/>
                </w:rPr>
                <w:delText>vendas</w:delText>
              </w:r>
            </w:del>
            <w:ins w:id="37" w:author="Wilson Alberto" w:date="2014-12-08T18:53:00Z">
              <w:r w:rsidR="001A5355">
                <w:rPr>
                  <w:rFonts w:ascii="Calibri" w:eastAsia="Calibri" w:hAnsi="Calibri" w:cs="Tahoma"/>
                  <w:sz w:val="18"/>
                  <w:szCs w:val="18"/>
                  <w:u w:val="single"/>
                </w:rPr>
                <w:t>vendas</w:t>
              </w:r>
            </w:ins>
            <w:r w:rsidR="00BD3ED6">
              <w:rPr>
                <w:rFonts w:ascii="Calibri" w:eastAsia="Calibri" w:hAnsi="Calibri" w:cs="Tahoma"/>
                <w:sz w:val="18"/>
                <w:szCs w:val="18"/>
              </w:rPr>
              <w:t>.</w:t>
            </w:r>
          </w:p>
        </w:tc>
      </w:tr>
      <w:tr w:rsidR="008373E5" w:rsidRPr="00C078BF" w:rsidTr="00B86EF9">
        <w:tc>
          <w:tcPr>
            <w:tcW w:w="704" w:type="dxa"/>
            <w:shd w:val="clear" w:color="auto" w:fill="auto"/>
            <w:vAlign w:val="center"/>
          </w:tcPr>
          <w:p w:rsidR="008373E5" w:rsidRPr="00C078BF" w:rsidRDefault="008373E5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RN02</w:t>
            </w:r>
          </w:p>
        </w:tc>
        <w:tc>
          <w:tcPr>
            <w:tcW w:w="7801" w:type="dxa"/>
            <w:gridSpan w:val="4"/>
            <w:shd w:val="clear" w:color="auto" w:fill="auto"/>
            <w:vAlign w:val="center"/>
          </w:tcPr>
          <w:p w:rsidR="008373E5" w:rsidRPr="00C078BF" w:rsidRDefault="008373E5" w:rsidP="001768B0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C078BF">
              <w:rPr>
                <w:rFonts w:ascii="Calibri" w:eastAsia="Calibri" w:hAnsi="Calibri" w:cs="Tahoma"/>
                <w:sz w:val="18"/>
                <w:szCs w:val="18"/>
              </w:rPr>
              <w:t xml:space="preserve">O percentual de representação é definido dividindo-se a quantidade de unidades vendidas </w:t>
            </w:r>
            <w:r w:rsidR="005C7826">
              <w:rPr>
                <w:rFonts w:ascii="Calibri" w:eastAsia="Calibri" w:hAnsi="Calibri" w:cs="Tahoma"/>
                <w:sz w:val="18"/>
                <w:szCs w:val="18"/>
              </w:rPr>
              <w:t>de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cada </w:t>
            </w:r>
            <w:del w:id="38" w:author="Wilson Alberto" w:date="2014-12-05T14:53:00Z">
              <w:r w:rsidR="005C7826" w:rsidRPr="005C7826" w:rsidDel="001768B0">
                <w:rPr>
                  <w:rFonts w:ascii="Calibri" w:eastAsia="Calibri" w:hAnsi="Calibri" w:cs="Tahoma"/>
                  <w:sz w:val="18"/>
                  <w:szCs w:val="18"/>
                  <w:u w:val="single"/>
                </w:rPr>
                <w:delText>bandeira</w:delText>
              </w:r>
              <w:r w:rsidDel="001768B0">
                <w:rPr>
                  <w:rFonts w:ascii="Calibri" w:eastAsia="Calibri" w:hAnsi="Calibri" w:cs="Tahoma"/>
                  <w:sz w:val="18"/>
                  <w:szCs w:val="18"/>
                </w:rPr>
                <w:delText xml:space="preserve"> </w:delText>
              </w:r>
            </w:del>
            <w:ins w:id="39" w:author="Wilson Alberto" w:date="2014-12-05T14:53:00Z">
              <w:r w:rsidR="001768B0">
                <w:rPr>
                  <w:rFonts w:ascii="Calibri" w:eastAsia="Calibri" w:hAnsi="Calibri" w:cs="Tahoma"/>
                  <w:sz w:val="18"/>
                  <w:szCs w:val="18"/>
                  <w:u w:val="single"/>
                </w:rPr>
                <w:t>rede</w:t>
              </w:r>
              <w:r w:rsidR="001768B0">
                <w:rPr>
                  <w:rFonts w:ascii="Calibri" w:eastAsia="Calibri" w:hAnsi="Calibri" w:cs="Tahoma"/>
                  <w:sz w:val="18"/>
                  <w:szCs w:val="18"/>
                </w:rPr>
                <w:t xml:space="preserve"> </w:t>
              </w:r>
            </w:ins>
            <w:r w:rsidRPr="00C078BF">
              <w:rPr>
                <w:rFonts w:ascii="Calibri" w:eastAsia="Calibri" w:hAnsi="Calibri" w:cs="Tahoma"/>
                <w:sz w:val="18"/>
                <w:szCs w:val="18"/>
              </w:rPr>
              <w:t xml:space="preserve">pelo total de unidades </w:t>
            </w:r>
            <w:r w:rsidR="005C7826">
              <w:rPr>
                <w:rFonts w:ascii="Calibri" w:eastAsia="Calibri" w:hAnsi="Calibri" w:cs="Tahoma"/>
                <w:sz w:val="18"/>
                <w:szCs w:val="18"/>
              </w:rPr>
              <w:t xml:space="preserve">contidas no </w:t>
            </w:r>
            <w:r w:rsidRPr="005C7826">
              <w:rPr>
                <w:rFonts w:ascii="Calibri" w:eastAsia="Calibri" w:hAnsi="Calibri" w:cs="Tahoma"/>
                <w:sz w:val="18"/>
                <w:szCs w:val="18"/>
              </w:rPr>
              <w:t>universo de</w:t>
            </w:r>
            <w:r w:rsidRPr="00781768">
              <w:rPr>
                <w:rFonts w:ascii="Calibri" w:eastAsia="Calibri" w:hAnsi="Calibri" w:cs="Tahoma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alibri" w:eastAsia="Calibri" w:hAnsi="Calibri" w:cs="Tahoma"/>
                <w:sz w:val="18"/>
                <w:szCs w:val="18"/>
                <w:u w:val="single"/>
              </w:rPr>
              <w:t>vendas</w:t>
            </w:r>
            <w:r w:rsidR="00BD3ED6">
              <w:rPr>
                <w:rFonts w:ascii="Calibri" w:eastAsia="Calibri" w:hAnsi="Calibri" w:cs="Tahoma"/>
                <w:sz w:val="18"/>
                <w:szCs w:val="18"/>
              </w:rPr>
              <w:t>.</w:t>
            </w:r>
            <w:r w:rsidRPr="00C078BF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</w:p>
        </w:tc>
      </w:tr>
      <w:tr w:rsidR="00B34200" w:rsidRPr="00C078BF" w:rsidTr="00B86EF9">
        <w:tc>
          <w:tcPr>
            <w:tcW w:w="704" w:type="dxa"/>
            <w:shd w:val="clear" w:color="auto" w:fill="auto"/>
            <w:vAlign w:val="center"/>
          </w:tcPr>
          <w:p w:rsidR="00B34200" w:rsidRPr="00C078BF" w:rsidRDefault="00FD5CA8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RN03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34200" w:rsidRPr="00C078BF" w:rsidRDefault="00B34200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 w:rsidRPr="00C078BF">
              <w:rPr>
                <w:rFonts w:ascii="Calibri" w:eastAsia="Calibri" w:hAnsi="Calibri"/>
                <w:sz w:val="18"/>
                <w:szCs w:val="18"/>
              </w:rPr>
              <w:t>Título do Gráfico</w:t>
            </w:r>
          </w:p>
        </w:tc>
        <w:tc>
          <w:tcPr>
            <w:tcW w:w="5848" w:type="dxa"/>
            <w:gridSpan w:val="3"/>
            <w:shd w:val="clear" w:color="auto" w:fill="auto"/>
          </w:tcPr>
          <w:p w:rsidR="00B34200" w:rsidRPr="00C078BF" w:rsidRDefault="00B34200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</w:t>
            </w:r>
            <w:r w:rsidRPr="00C078BF">
              <w:rPr>
                <w:rFonts w:ascii="Calibri" w:eastAsia="Calibri" w:hAnsi="Calibri" w:cs="Tahoma"/>
                <w:sz w:val="18"/>
                <w:szCs w:val="18"/>
              </w:rPr>
              <w:t>lientes que mais transacionaram UNIDADES pelo programa.</w:t>
            </w:r>
          </w:p>
        </w:tc>
      </w:tr>
      <w:tr w:rsidR="00B34200" w:rsidRPr="00C078BF" w:rsidTr="00B86EF9">
        <w:tc>
          <w:tcPr>
            <w:tcW w:w="704" w:type="dxa"/>
            <w:shd w:val="clear" w:color="auto" w:fill="auto"/>
            <w:vAlign w:val="center"/>
          </w:tcPr>
          <w:p w:rsidR="00B34200" w:rsidRPr="00C078BF" w:rsidRDefault="00FD5CA8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RN04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34200" w:rsidRPr="00C078BF" w:rsidRDefault="00B34200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Formato</w:t>
            </w:r>
          </w:p>
        </w:tc>
        <w:tc>
          <w:tcPr>
            <w:tcW w:w="5848" w:type="dxa"/>
            <w:gridSpan w:val="3"/>
            <w:shd w:val="clear" w:color="auto" w:fill="auto"/>
          </w:tcPr>
          <w:p w:rsidR="00B34200" w:rsidRPr="00C078BF" w:rsidRDefault="00290C1F" w:rsidP="001768B0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 A somatória </w:t>
            </w:r>
            <w:r w:rsidR="00B34200" w:rsidRPr="00C078BF">
              <w:rPr>
                <w:rFonts w:ascii="Calibri" w:eastAsia="Calibri" w:hAnsi="Calibri" w:cs="Tahoma"/>
                <w:sz w:val="18"/>
                <w:szCs w:val="18"/>
              </w:rPr>
              <w:t>de vendas p</w:t>
            </w:r>
            <w:r w:rsidR="00B34200">
              <w:rPr>
                <w:rFonts w:ascii="Calibri" w:eastAsia="Calibri" w:hAnsi="Calibri" w:cs="Tahoma"/>
                <w:sz w:val="18"/>
                <w:szCs w:val="18"/>
              </w:rPr>
              <w:t xml:space="preserve">or </w:t>
            </w:r>
            <w:del w:id="40" w:author="Wilson Alberto" w:date="2014-12-05T14:53:00Z">
              <w:r w:rsidR="00B34200" w:rsidRPr="00BD3ED6" w:rsidDel="001768B0">
                <w:rPr>
                  <w:rFonts w:ascii="Calibri" w:eastAsia="Calibri" w:hAnsi="Calibri" w:cs="Tahoma"/>
                  <w:sz w:val="18"/>
                  <w:szCs w:val="18"/>
                  <w:u w:val="single"/>
                </w:rPr>
                <w:delText>bandeira</w:delText>
              </w:r>
              <w:r w:rsidR="00B34200" w:rsidDel="001768B0">
                <w:rPr>
                  <w:rFonts w:ascii="Calibri" w:eastAsia="Calibri" w:hAnsi="Calibri" w:cs="Tahoma"/>
                  <w:sz w:val="18"/>
                  <w:szCs w:val="18"/>
                </w:rPr>
                <w:delText xml:space="preserve"> </w:delText>
              </w:r>
            </w:del>
            <w:ins w:id="41" w:author="Wilson Alberto" w:date="2014-12-05T14:53:00Z">
              <w:r w:rsidR="001768B0">
                <w:rPr>
                  <w:rFonts w:ascii="Calibri" w:eastAsia="Calibri" w:hAnsi="Calibri" w:cs="Tahoma"/>
                  <w:sz w:val="18"/>
                  <w:szCs w:val="18"/>
                  <w:u w:val="single"/>
                </w:rPr>
                <w:t>rede</w:t>
              </w:r>
              <w:r w:rsidR="001768B0">
                <w:rPr>
                  <w:rFonts w:ascii="Calibri" w:eastAsia="Calibri" w:hAnsi="Calibri" w:cs="Tahoma"/>
                  <w:sz w:val="18"/>
                  <w:szCs w:val="18"/>
                </w:rPr>
                <w:t xml:space="preserve"> </w:t>
              </w:r>
            </w:ins>
            <w:r w:rsidR="00B34200">
              <w:rPr>
                <w:rFonts w:ascii="Calibri" w:eastAsia="Calibri" w:hAnsi="Calibri" w:cs="Tahoma"/>
                <w:sz w:val="18"/>
                <w:szCs w:val="18"/>
              </w:rPr>
              <w:t>é exibi</w:t>
            </w:r>
            <w:r w:rsidR="00B34200" w:rsidRPr="00C078BF">
              <w:rPr>
                <w:rFonts w:ascii="Calibri" w:eastAsia="Calibri" w:hAnsi="Calibri" w:cs="Tahoma"/>
                <w:sz w:val="18"/>
                <w:szCs w:val="18"/>
              </w:rPr>
              <w:t>d</w:t>
            </w:r>
            <w:r>
              <w:rPr>
                <w:rFonts w:ascii="Calibri" w:eastAsia="Calibri" w:hAnsi="Calibri" w:cs="Tahoma"/>
                <w:sz w:val="18"/>
                <w:szCs w:val="18"/>
              </w:rPr>
              <w:t>a</w:t>
            </w:r>
            <w:r w:rsidR="00B34200" w:rsidRPr="00C078BF">
              <w:rPr>
                <w:rFonts w:ascii="Calibri" w:eastAsia="Calibri" w:hAnsi="Calibri" w:cs="Tahoma"/>
                <w:sz w:val="18"/>
                <w:szCs w:val="18"/>
              </w:rPr>
              <w:t xml:space="preserve"> utilizando </w:t>
            </w:r>
            <w:r w:rsidR="00B34200">
              <w:rPr>
                <w:rFonts w:ascii="Calibri" w:eastAsia="Calibri" w:hAnsi="Calibri" w:cs="Tahoma"/>
                <w:sz w:val="18"/>
                <w:szCs w:val="18"/>
              </w:rPr>
              <w:t xml:space="preserve">gráfico de barras horizontais </w:t>
            </w:r>
            <w:r w:rsidR="00B34200" w:rsidRPr="00C078BF">
              <w:rPr>
                <w:rFonts w:ascii="Calibri" w:eastAsia="Calibri" w:hAnsi="Calibri" w:cs="Tahoma"/>
                <w:sz w:val="18"/>
                <w:szCs w:val="18"/>
              </w:rPr>
              <w:t xml:space="preserve">classificado 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em ordem decrescente </w:t>
            </w:r>
            <w:r w:rsidR="00B34200" w:rsidRPr="00C078BF">
              <w:rPr>
                <w:rFonts w:ascii="Calibri" w:eastAsia="Calibri" w:hAnsi="Calibri" w:cs="Tahoma"/>
                <w:sz w:val="18"/>
                <w:szCs w:val="18"/>
              </w:rPr>
              <w:t xml:space="preserve">por aquelas que obtiveram maior número de unidades vendidas no </w:t>
            </w:r>
            <w:r w:rsidR="00B34200">
              <w:rPr>
                <w:rFonts w:ascii="Calibri" w:eastAsia="Calibri" w:hAnsi="Calibri" w:cs="Tahoma"/>
                <w:sz w:val="18"/>
                <w:szCs w:val="18"/>
              </w:rPr>
              <w:t xml:space="preserve">universo de </w:t>
            </w:r>
            <w:r w:rsidR="00B34200" w:rsidRPr="00BD3ED6">
              <w:rPr>
                <w:rFonts w:ascii="Calibri" w:eastAsia="Calibri" w:hAnsi="Calibri" w:cs="Tahoma"/>
                <w:sz w:val="18"/>
                <w:szCs w:val="18"/>
                <w:u w:val="single"/>
              </w:rPr>
              <w:t>vendas</w:t>
            </w:r>
            <w:r w:rsidR="00B34200" w:rsidRPr="00C078BF">
              <w:rPr>
                <w:rFonts w:ascii="Calibri" w:eastAsia="Calibri" w:hAnsi="Calibri" w:cs="Tahoma"/>
                <w:sz w:val="18"/>
                <w:szCs w:val="18"/>
              </w:rPr>
              <w:t>. A Quantidade de barras exibidas é pré-definida</w:t>
            </w:r>
            <w:r w:rsidR="00B34200">
              <w:rPr>
                <w:rFonts w:ascii="Calibri" w:eastAsia="Calibri" w:hAnsi="Calibri" w:cs="Tahoma"/>
                <w:sz w:val="18"/>
                <w:szCs w:val="18"/>
              </w:rPr>
              <w:t xml:space="preserve"> (10)</w:t>
            </w:r>
            <w:r w:rsidR="00B34200" w:rsidRPr="00C078BF">
              <w:rPr>
                <w:rFonts w:ascii="Calibri" w:eastAsia="Calibri" w:hAnsi="Calibri" w:cs="Tahoma"/>
                <w:sz w:val="18"/>
                <w:szCs w:val="18"/>
              </w:rPr>
              <w:t>.</w:t>
            </w:r>
          </w:p>
        </w:tc>
      </w:tr>
      <w:tr w:rsidR="00FC74F5" w:rsidRPr="00C078BF" w:rsidTr="00FC74F5">
        <w:trPr>
          <w:trHeight w:val="365"/>
        </w:trPr>
        <w:tc>
          <w:tcPr>
            <w:tcW w:w="704" w:type="dxa"/>
            <w:vMerge w:val="restart"/>
            <w:shd w:val="clear" w:color="auto" w:fill="auto"/>
            <w:vAlign w:val="center"/>
          </w:tcPr>
          <w:p w:rsidR="00FC74F5" w:rsidRPr="00C078BF" w:rsidRDefault="00FD5CA8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RN05</w:t>
            </w:r>
          </w:p>
        </w:tc>
        <w:tc>
          <w:tcPr>
            <w:tcW w:w="1953" w:type="dxa"/>
            <w:vMerge w:val="restart"/>
            <w:shd w:val="clear" w:color="auto" w:fill="auto"/>
            <w:vAlign w:val="center"/>
          </w:tcPr>
          <w:p w:rsidR="00FC74F5" w:rsidRPr="00C078BF" w:rsidRDefault="00FC74F5" w:rsidP="00FC74F5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 xml:space="preserve">Anotações 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FC74F5" w:rsidRDefault="00FC74F5" w:rsidP="00FC74F5">
            <w:pPr>
              <w:jc w:val="center"/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Corpo da barra</w:t>
            </w:r>
          </w:p>
        </w:tc>
        <w:tc>
          <w:tcPr>
            <w:tcW w:w="4708" w:type="dxa"/>
            <w:shd w:val="clear" w:color="auto" w:fill="auto"/>
          </w:tcPr>
          <w:p w:rsidR="00FC74F5" w:rsidRPr="00C078BF" w:rsidRDefault="00FC74F5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A</w:t>
            </w:r>
            <w:r w:rsidRPr="00C078BF">
              <w:rPr>
                <w:rFonts w:ascii="Calibri" w:eastAsia="Calibri" w:hAnsi="Calibri" w:cs="Tahoma"/>
                <w:sz w:val="18"/>
                <w:szCs w:val="18"/>
              </w:rPr>
              <w:t xml:space="preserve"> quantidade de unidades vendidas 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e o </w:t>
            </w:r>
            <w:r w:rsidRPr="00C078BF">
              <w:rPr>
                <w:rFonts w:ascii="Calibri" w:eastAsia="Calibri" w:hAnsi="Calibri" w:cs="Tahoma"/>
                <w:sz w:val="18"/>
                <w:szCs w:val="18"/>
              </w:rPr>
              <w:t>percentual de representação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são exibidos no corpo da barra, utilizando separador de milhar para quantidade e símbolo de percentual com duas casas decimais para a representação da quantidade sobre o universo de </w:t>
            </w:r>
            <w:r w:rsidRPr="00BD3ED6">
              <w:rPr>
                <w:rFonts w:ascii="Calibri" w:eastAsia="Calibri" w:hAnsi="Calibri" w:cs="Tahoma"/>
                <w:sz w:val="18"/>
                <w:szCs w:val="18"/>
                <w:u w:val="single"/>
              </w:rPr>
              <w:t>vendas</w:t>
            </w:r>
            <w:r>
              <w:rPr>
                <w:rFonts w:ascii="Calibri" w:eastAsia="Calibri" w:hAnsi="Calibri" w:cs="Tahoma"/>
                <w:sz w:val="18"/>
                <w:szCs w:val="18"/>
              </w:rPr>
              <w:t>.</w:t>
            </w:r>
          </w:p>
        </w:tc>
      </w:tr>
      <w:tr w:rsidR="00FC74F5" w:rsidRPr="00C078BF" w:rsidTr="00FC74F5">
        <w:trPr>
          <w:trHeight w:val="365"/>
        </w:trPr>
        <w:tc>
          <w:tcPr>
            <w:tcW w:w="704" w:type="dxa"/>
            <w:vMerge/>
            <w:shd w:val="clear" w:color="auto" w:fill="auto"/>
            <w:vAlign w:val="center"/>
          </w:tcPr>
          <w:p w:rsidR="00FC74F5" w:rsidRPr="00C078BF" w:rsidRDefault="00FC74F5" w:rsidP="00B86EF9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FC74F5" w:rsidRDefault="00FC74F5" w:rsidP="00B86EF9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FC74F5" w:rsidRDefault="000C66EB" w:rsidP="00FC74F5">
            <w:pPr>
              <w:jc w:val="center"/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T</w:t>
            </w:r>
            <w:r w:rsidR="00FC74F5">
              <w:rPr>
                <w:rFonts w:ascii="Calibri" w:eastAsia="Calibri" w:hAnsi="Calibri" w:cs="Tahoma"/>
                <w:sz w:val="18"/>
                <w:szCs w:val="18"/>
              </w:rPr>
              <w:t>ooltip</w:t>
            </w:r>
          </w:p>
        </w:tc>
        <w:tc>
          <w:tcPr>
            <w:tcW w:w="4708" w:type="dxa"/>
            <w:shd w:val="clear" w:color="auto" w:fill="auto"/>
          </w:tcPr>
          <w:p w:rsidR="00FC74F5" w:rsidRDefault="00FC74F5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Passando o mouse sobre a barra é exibido uma caixa de diálogo contendo o nome da bandeira e a quantidade vendida.</w:t>
            </w:r>
          </w:p>
        </w:tc>
      </w:tr>
      <w:tr w:rsidR="00290C1F" w:rsidRPr="00E30CC6" w:rsidTr="00B86EF9">
        <w:trPr>
          <w:trHeight w:val="473"/>
        </w:trPr>
        <w:tc>
          <w:tcPr>
            <w:tcW w:w="704" w:type="dxa"/>
            <w:vMerge w:val="restart"/>
            <w:shd w:val="clear" w:color="auto" w:fill="auto"/>
            <w:vAlign w:val="center"/>
          </w:tcPr>
          <w:p w:rsidR="00290C1F" w:rsidRPr="00C078BF" w:rsidRDefault="00FD5CA8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RN06</w:t>
            </w:r>
          </w:p>
        </w:tc>
        <w:tc>
          <w:tcPr>
            <w:tcW w:w="1953" w:type="dxa"/>
            <w:vMerge w:val="restart"/>
            <w:shd w:val="clear" w:color="auto" w:fill="auto"/>
            <w:vAlign w:val="center"/>
          </w:tcPr>
          <w:p w:rsidR="00290C1F" w:rsidRPr="00C078BF" w:rsidRDefault="00290C1F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 xml:space="preserve">Definição do estilo </w:t>
            </w:r>
            <w:r w:rsidRPr="00C078BF">
              <w:rPr>
                <w:rFonts w:ascii="Calibri" w:eastAsia="Calibri" w:hAnsi="Calibri"/>
                <w:sz w:val="18"/>
                <w:szCs w:val="18"/>
              </w:rPr>
              <w:t>do gráfico</w:t>
            </w:r>
          </w:p>
        </w:tc>
        <w:tc>
          <w:tcPr>
            <w:tcW w:w="1053" w:type="dxa"/>
            <w:shd w:val="clear" w:color="auto" w:fill="auto"/>
          </w:tcPr>
          <w:p w:rsidR="00290C1F" w:rsidRPr="003820E7" w:rsidRDefault="00290C1F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3820E7">
              <w:rPr>
                <w:rFonts w:ascii="Calibri" w:eastAsia="Calibri" w:hAnsi="Calibri" w:cs="Tahoma"/>
                <w:sz w:val="18"/>
                <w:szCs w:val="18"/>
              </w:rPr>
              <w:t>Cores das barras</w:t>
            </w:r>
          </w:p>
          <w:p w:rsidR="00290C1F" w:rsidRPr="003820E7" w:rsidRDefault="00290C1F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p w:rsidR="00290C1F" w:rsidRPr="003820E7" w:rsidRDefault="00290C1F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  <w:tc>
          <w:tcPr>
            <w:tcW w:w="4795" w:type="dxa"/>
            <w:gridSpan w:val="2"/>
            <w:shd w:val="clear" w:color="auto" w:fill="auto"/>
          </w:tcPr>
          <w:p w:rsidR="00290C1F" w:rsidRPr="00EF736B" w:rsidRDefault="00290C1F" w:rsidP="00B86EF9">
            <w:pPr>
              <w:rPr>
                <w:rFonts w:ascii="Calibri" w:eastAsia="Calibri" w:hAnsi="Calibri" w:cs="Tahoma"/>
                <w:sz w:val="18"/>
                <w:szCs w:val="18"/>
                <w:lang w:val="en-US"/>
              </w:rPr>
            </w:pP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Top 01 – RGB(149,27,128) - #951B80</w:t>
            </w:r>
          </w:p>
          <w:p w:rsidR="00290C1F" w:rsidRPr="00EF736B" w:rsidRDefault="00290C1F" w:rsidP="00B86EF9">
            <w:pPr>
              <w:rPr>
                <w:rFonts w:ascii="Calibri" w:eastAsia="Calibri" w:hAnsi="Calibri" w:cs="Tahoma"/>
                <w:sz w:val="18"/>
                <w:szCs w:val="18"/>
                <w:lang w:val="en-US"/>
              </w:rPr>
            </w:pP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Top 02 – RGB(58,171,55) - #3AAB37</w:t>
            </w:r>
          </w:p>
          <w:p w:rsidR="00290C1F" w:rsidRPr="00EF736B" w:rsidRDefault="00290C1F" w:rsidP="00B86EF9">
            <w:pPr>
              <w:rPr>
                <w:rFonts w:ascii="Calibri" w:eastAsia="Calibri" w:hAnsi="Calibri" w:cs="Tahoma"/>
                <w:sz w:val="18"/>
                <w:szCs w:val="18"/>
                <w:lang w:val="en-US"/>
              </w:rPr>
            </w:pP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Top 03 – RGB(26,114,186) - #1A72BA</w:t>
            </w:r>
          </w:p>
          <w:p w:rsidR="00290C1F" w:rsidRPr="00EF736B" w:rsidRDefault="00290C1F" w:rsidP="00B86EF9">
            <w:pPr>
              <w:rPr>
                <w:rFonts w:ascii="Calibri" w:eastAsia="Calibri" w:hAnsi="Calibri" w:cs="Tahoma"/>
                <w:sz w:val="18"/>
                <w:szCs w:val="18"/>
                <w:lang w:val="en-US"/>
              </w:rPr>
            </w:pP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Top 04 – RGB(234,91,12) - #EA5B0C</w:t>
            </w:r>
          </w:p>
          <w:p w:rsidR="00290C1F" w:rsidRPr="00EF736B" w:rsidRDefault="00290C1F" w:rsidP="00B86EF9">
            <w:pPr>
              <w:rPr>
                <w:rFonts w:ascii="Calibri" w:eastAsia="Calibri" w:hAnsi="Calibri" w:cs="Tahoma"/>
                <w:sz w:val="18"/>
                <w:szCs w:val="18"/>
                <w:lang w:val="en-US"/>
              </w:rPr>
            </w:pP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Top 05 – RGB(53,170,224 ) - #35AAE0</w:t>
            </w:r>
          </w:p>
          <w:p w:rsidR="00290C1F" w:rsidRPr="00EF736B" w:rsidRDefault="00290C1F" w:rsidP="00B86EF9">
            <w:pPr>
              <w:rPr>
                <w:rFonts w:ascii="Calibri" w:eastAsia="Calibri" w:hAnsi="Calibri" w:cs="Tahoma"/>
                <w:sz w:val="18"/>
                <w:szCs w:val="18"/>
                <w:lang w:val="en-US"/>
              </w:rPr>
            </w:pP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Top 06 – RGB(242,146,0) - #F29200</w:t>
            </w:r>
          </w:p>
          <w:p w:rsidR="00290C1F" w:rsidRPr="00EF736B" w:rsidRDefault="00290C1F" w:rsidP="00B86EF9">
            <w:pPr>
              <w:rPr>
                <w:rFonts w:ascii="Calibri" w:eastAsia="Calibri" w:hAnsi="Calibri" w:cs="Tahoma"/>
                <w:sz w:val="18"/>
                <w:szCs w:val="18"/>
                <w:lang w:val="en-US"/>
              </w:rPr>
            </w:pP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Top 07 – RGB(136,134,135) - #888687</w:t>
            </w:r>
          </w:p>
          <w:p w:rsidR="00290C1F" w:rsidRPr="00EF736B" w:rsidRDefault="00290C1F" w:rsidP="00B86EF9">
            <w:pPr>
              <w:rPr>
                <w:rFonts w:ascii="Calibri" w:eastAsia="Calibri" w:hAnsi="Calibri" w:cs="Tahoma"/>
                <w:sz w:val="18"/>
                <w:szCs w:val="18"/>
                <w:lang w:val="en-US"/>
              </w:rPr>
            </w:pP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Top 08 – RGB(0, 102,52) - #006634</w:t>
            </w:r>
          </w:p>
          <w:p w:rsidR="00290C1F" w:rsidRPr="00EF736B" w:rsidRDefault="00290C1F" w:rsidP="00B86EF9">
            <w:pPr>
              <w:rPr>
                <w:rFonts w:ascii="Calibri" w:eastAsia="Calibri" w:hAnsi="Calibri" w:cs="Tahoma"/>
                <w:sz w:val="18"/>
                <w:szCs w:val="18"/>
                <w:lang w:val="en-US"/>
              </w:rPr>
            </w:pP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Top 09 – RGB(126,78,38) - #7E4E26</w:t>
            </w:r>
          </w:p>
          <w:p w:rsidR="00290C1F" w:rsidRPr="00EF736B" w:rsidRDefault="00290C1F" w:rsidP="00B86EF9">
            <w:pPr>
              <w:rPr>
                <w:rFonts w:ascii="Calibri" w:eastAsia="Calibri" w:hAnsi="Calibri" w:cs="Tahoma"/>
                <w:sz w:val="18"/>
                <w:szCs w:val="18"/>
                <w:lang w:val="en-US"/>
              </w:rPr>
            </w:pP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Top 10 – RGB(50,39,131) - #322783</w:t>
            </w:r>
          </w:p>
          <w:p w:rsidR="00290C1F" w:rsidRPr="00E30CC6" w:rsidRDefault="00290C1F" w:rsidP="00B86EF9">
            <w:pPr>
              <w:rPr>
                <w:rFonts w:ascii="Calibri" w:eastAsia="Calibri" w:hAnsi="Calibri" w:cs="Tahoma"/>
                <w:sz w:val="18"/>
                <w:szCs w:val="18"/>
                <w:lang w:val="en-US"/>
              </w:rPr>
            </w:pPr>
          </w:p>
        </w:tc>
      </w:tr>
      <w:tr w:rsidR="00290C1F" w:rsidRPr="0086585B" w:rsidTr="00B86EF9">
        <w:trPr>
          <w:trHeight w:val="473"/>
        </w:trPr>
        <w:tc>
          <w:tcPr>
            <w:tcW w:w="704" w:type="dxa"/>
            <w:vMerge/>
            <w:shd w:val="clear" w:color="auto" w:fill="auto"/>
            <w:vAlign w:val="center"/>
          </w:tcPr>
          <w:p w:rsidR="00290C1F" w:rsidRPr="00B3274F" w:rsidRDefault="00290C1F" w:rsidP="00B86EF9">
            <w:pPr>
              <w:rPr>
                <w:rFonts w:ascii="Calibri" w:eastAsia="Calibri" w:hAnsi="Calibri"/>
                <w:sz w:val="18"/>
                <w:szCs w:val="18"/>
                <w:lang w:val="en-US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290C1F" w:rsidRPr="00B3274F" w:rsidRDefault="00290C1F" w:rsidP="00B86EF9">
            <w:pPr>
              <w:rPr>
                <w:rFonts w:ascii="Calibri" w:eastAsia="Calibri" w:hAnsi="Calibri"/>
                <w:sz w:val="18"/>
                <w:szCs w:val="18"/>
                <w:lang w:val="en-US"/>
              </w:rPr>
            </w:pPr>
          </w:p>
        </w:tc>
        <w:tc>
          <w:tcPr>
            <w:tcW w:w="1053" w:type="dxa"/>
            <w:shd w:val="clear" w:color="auto" w:fill="auto"/>
          </w:tcPr>
          <w:p w:rsidR="00290C1F" w:rsidRPr="0086585B" w:rsidRDefault="00B86EF9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Cor do texto de corpo da barra</w:t>
            </w:r>
          </w:p>
        </w:tc>
        <w:tc>
          <w:tcPr>
            <w:tcW w:w="4795" w:type="dxa"/>
            <w:gridSpan w:val="2"/>
            <w:shd w:val="clear" w:color="auto" w:fill="auto"/>
          </w:tcPr>
          <w:p w:rsidR="00290C1F" w:rsidRPr="0086585B" w:rsidRDefault="00290C1F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Automático</w:t>
            </w:r>
          </w:p>
        </w:tc>
      </w:tr>
      <w:tr w:rsidR="00290C1F" w:rsidRPr="0086585B" w:rsidTr="00B86EF9">
        <w:trPr>
          <w:trHeight w:val="473"/>
        </w:trPr>
        <w:tc>
          <w:tcPr>
            <w:tcW w:w="704" w:type="dxa"/>
            <w:vMerge/>
            <w:shd w:val="clear" w:color="auto" w:fill="auto"/>
            <w:vAlign w:val="center"/>
          </w:tcPr>
          <w:p w:rsidR="00290C1F" w:rsidRPr="00C078BF" w:rsidRDefault="00290C1F" w:rsidP="00B86EF9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290C1F" w:rsidRDefault="00290C1F" w:rsidP="00B86EF9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053" w:type="dxa"/>
            <w:shd w:val="clear" w:color="auto" w:fill="auto"/>
          </w:tcPr>
          <w:p w:rsidR="00290C1F" w:rsidRPr="0086585B" w:rsidRDefault="00290C1F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Fonte</w:t>
            </w:r>
          </w:p>
        </w:tc>
        <w:tc>
          <w:tcPr>
            <w:tcW w:w="4795" w:type="dxa"/>
            <w:gridSpan w:val="2"/>
            <w:shd w:val="clear" w:color="auto" w:fill="auto"/>
          </w:tcPr>
          <w:p w:rsidR="00290C1F" w:rsidRPr="0086585B" w:rsidRDefault="00290C1F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Arial tamanho nove (9).</w:t>
            </w:r>
          </w:p>
        </w:tc>
      </w:tr>
      <w:tr w:rsidR="00290C1F" w:rsidRPr="0086585B" w:rsidTr="00B86EF9">
        <w:trPr>
          <w:trHeight w:val="473"/>
        </w:trPr>
        <w:tc>
          <w:tcPr>
            <w:tcW w:w="704" w:type="dxa"/>
            <w:vMerge/>
            <w:shd w:val="clear" w:color="auto" w:fill="auto"/>
            <w:vAlign w:val="center"/>
          </w:tcPr>
          <w:p w:rsidR="00290C1F" w:rsidRPr="00C078BF" w:rsidRDefault="00290C1F" w:rsidP="00B86EF9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290C1F" w:rsidRDefault="00290C1F" w:rsidP="00B86EF9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053" w:type="dxa"/>
            <w:shd w:val="clear" w:color="auto" w:fill="auto"/>
          </w:tcPr>
          <w:p w:rsidR="00290C1F" w:rsidRDefault="00290C1F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Cores da barra de título</w:t>
            </w:r>
          </w:p>
        </w:tc>
        <w:tc>
          <w:tcPr>
            <w:tcW w:w="4795" w:type="dxa"/>
            <w:gridSpan w:val="2"/>
            <w:shd w:val="clear" w:color="auto" w:fill="auto"/>
          </w:tcPr>
          <w:p w:rsidR="00290C1F" w:rsidRDefault="00290C1F" w:rsidP="00290C1F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RGB(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107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,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171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,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199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)</w:t>
            </w:r>
          </w:p>
        </w:tc>
      </w:tr>
      <w:tr w:rsidR="00B34200" w:rsidRPr="00C078BF" w:rsidTr="00B86EF9">
        <w:tc>
          <w:tcPr>
            <w:tcW w:w="704" w:type="dxa"/>
            <w:shd w:val="clear" w:color="auto" w:fill="auto"/>
            <w:vAlign w:val="center"/>
          </w:tcPr>
          <w:p w:rsidR="00B34200" w:rsidRPr="00C078BF" w:rsidRDefault="00FD5CA8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RN07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34200" w:rsidRPr="00C078BF" w:rsidRDefault="00B34200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Eixo X</w:t>
            </w:r>
          </w:p>
        </w:tc>
        <w:tc>
          <w:tcPr>
            <w:tcW w:w="5848" w:type="dxa"/>
            <w:gridSpan w:val="3"/>
            <w:shd w:val="clear" w:color="auto" w:fill="auto"/>
          </w:tcPr>
          <w:p w:rsidR="00B34200" w:rsidRPr="00C078BF" w:rsidRDefault="00B34200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Exibe escala automática com base na maior quantidade apurada.</w:t>
            </w:r>
          </w:p>
        </w:tc>
      </w:tr>
      <w:tr w:rsidR="00B34200" w:rsidTr="00B86EF9">
        <w:tc>
          <w:tcPr>
            <w:tcW w:w="704" w:type="dxa"/>
            <w:shd w:val="clear" w:color="auto" w:fill="auto"/>
            <w:vAlign w:val="center"/>
          </w:tcPr>
          <w:p w:rsidR="00B34200" w:rsidRPr="00C078BF" w:rsidRDefault="00FD5CA8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RN08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34200" w:rsidRDefault="00B34200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Eixo Y</w:t>
            </w:r>
          </w:p>
        </w:tc>
        <w:tc>
          <w:tcPr>
            <w:tcW w:w="5848" w:type="dxa"/>
            <w:gridSpan w:val="3"/>
            <w:shd w:val="clear" w:color="auto" w:fill="auto"/>
          </w:tcPr>
          <w:p w:rsidR="00B34200" w:rsidRDefault="00B34200" w:rsidP="00FA5D0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Exibe o nome </w:t>
            </w:r>
            <w:r w:rsidR="00FA5D02">
              <w:rPr>
                <w:rFonts w:ascii="Calibri" w:eastAsia="Calibri" w:hAnsi="Calibri" w:cs="Tahoma"/>
                <w:sz w:val="18"/>
                <w:szCs w:val="18"/>
              </w:rPr>
              <w:t xml:space="preserve">fantasia do </w:t>
            </w:r>
            <w:r w:rsidRPr="00554A3B">
              <w:rPr>
                <w:rFonts w:ascii="Calibri" w:eastAsia="Calibri" w:hAnsi="Calibri" w:cs="Tahoma"/>
                <w:sz w:val="18"/>
                <w:szCs w:val="18"/>
                <w:u w:val="single"/>
              </w:rPr>
              <w:t>estabelecimento credenciado</w:t>
            </w:r>
            <w:r>
              <w:rPr>
                <w:rFonts w:ascii="Calibri" w:eastAsia="Calibri" w:hAnsi="Calibri" w:cs="Tahoma"/>
                <w:sz w:val="18"/>
                <w:szCs w:val="18"/>
              </w:rPr>
              <w:t>.</w:t>
            </w:r>
          </w:p>
        </w:tc>
      </w:tr>
      <w:tr w:rsidR="00B34200" w:rsidRPr="00C078BF" w:rsidTr="00B86EF9">
        <w:tc>
          <w:tcPr>
            <w:tcW w:w="704" w:type="dxa"/>
            <w:shd w:val="clear" w:color="auto" w:fill="auto"/>
            <w:vAlign w:val="center"/>
          </w:tcPr>
          <w:p w:rsidR="00B34200" w:rsidRPr="00C078BF" w:rsidRDefault="00FD5CA8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RN09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34200" w:rsidRPr="00C078BF" w:rsidRDefault="00B34200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Legendas</w:t>
            </w:r>
          </w:p>
        </w:tc>
        <w:tc>
          <w:tcPr>
            <w:tcW w:w="5848" w:type="dxa"/>
            <w:gridSpan w:val="3"/>
            <w:shd w:val="clear" w:color="auto" w:fill="auto"/>
          </w:tcPr>
          <w:p w:rsidR="00B34200" w:rsidRPr="00C078BF" w:rsidRDefault="00B34200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Não exibe legendas</w:t>
            </w:r>
          </w:p>
        </w:tc>
      </w:tr>
    </w:tbl>
    <w:p w:rsidR="004F3AEC" w:rsidRDefault="004F3AEC" w:rsidP="003615C3"/>
    <w:p w:rsidR="00B34200" w:rsidRDefault="00B34200" w:rsidP="003615C3">
      <w:pPr>
        <w:rPr>
          <w:ins w:id="42" w:author="Wilson Alberto" w:date="2014-12-11T14:14:00Z"/>
        </w:rPr>
      </w:pPr>
    </w:p>
    <w:p w:rsidR="003878C8" w:rsidRDefault="003878C8" w:rsidP="003615C3"/>
    <w:tbl>
      <w:tblPr>
        <w:tblpPr w:leftFromText="141" w:rightFromText="141" w:vertAnchor="text" w:horzAnchor="page" w:tblpX="1" w:tblpY="15"/>
        <w:tblW w:w="8505" w:type="dxa"/>
        <w:tblInd w:w="2832" w:type="dxa"/>
        <w:tblBorders>
          <w:top w:val="single" w:sz="2" w:space="0" w:color="95B3D7"/>
          <w:left w:val="single" w:sz="2" w:space="0" w:color="95B3D7"/>
          <w:bottom w:val="single" w:sz="2" w:space="0" w:color="95B3D7"/>
          <w:right w:val="single" w:sz="2" w:space="0" w:color="95B3D7"/>
          <w:insideH w:val="single" w:sz="2" w:space="0" w:color="95B3D7"/>
          <w:insideV w:val="single" w:sz="2" w:space="0" w:color="95B3D7"/>
        </w:tblBorders>
        <w:tblLook w:val="04A0" w:firstRow="1" w:lastRow="0" w:firstColumn="1" w:lastColumn="0" w:noHBand="0" w:noVBand="1"/>
      </w:tblPr>
      <w:tblGrid>
        <w:gridCol w:w="704"/>
        <w:gridCol w:w="1953"/>
        <w:gridCol w:w="1053"/>
        <w:gridCol w:w="1788"/>
        <w:gridCol w:w="609"/>
        <w:gridCol w:w="2398"/>
      </w:tblGrid>
      <w:tr w:rsidR="00310B70" w:rsidRPr="00D953CA" w:rsidTr="00B86EF9">
        <w:trPr>
          <w:trHeight w:hRule="exact" w:val="284"/>
        </w:trPr>
        <w:tc>
          <w:tcPr>
            <w:tcW w:w="8505" w:type="dxa"/>
            <w:gridSpan w:val="6"/>
            <w:shd w:val="clear" w:color="auto" w:fill="DBE5F1"/>
          </w:tcPr>
          <w:p w:rsidR="00310B70" w:rsidRPr="00D953CA" w:rsidRDefault="00310B70" w:rsidP="006B2F15">
            <w:pPr>
              <w:pStyle w:val="PargrafodaLista"/>
              <w:tabs>
                <w:tab w:val="center" w:pos="4144"/>
                <w:tab w:val="left" w:pos="5414"/>
              </w:tabs>
              <w:ind w:left="0"/>
              <w:rPr>
                <w:rFonts w:cs="Tahoma"/>
                <w:sz w:val="20"/>
              </w:rPr>
            </w:pPr>
            <w:r w:rsidRPr="00D953CA">
              <w:rPr>
                <w:rFonts w:cs="Tahoma"/>
                <w:sz w:val="20"/>
              </w:rPr>
              <w:lastRenderedPageBreak/>
              <w:tab/>
            </w:r>
            <w:r w:rsidR="006B2F15">
              <w:rPr>
                <w:rFonts w:cs="Tahoma"/>
                <w:sz w:val="20"/>
              </w:rPr>
              <w:t xml:space="preserve">Regras de </w:t>
            </w:r>
            <w:r w:rsidR="006B2F15" w:rsidRPr="00357787">
              <w:rPr>
                <w:rFonts w:cs="Tahoma"/>
                <w:sz w:val="20"/>
              </w:rPr>
              <w:t>Negócio</w:t>
            </w:r>
            <w:r>
              <w:rPr>
                <w:rFonts w:cs="Tahoma"/>
                <w:sz w:val="20"/>
                <w:szCs w:val="20"/>
              </w:rPr>
              <w:t xml:space="preserve"> – </w:t>
            </w:r>
            <w:r w:rsidR="00B10E4F">
              <w:rPr>
                <w:rFonts w:cs="Tahoma"/>
                <w:sz w:val="20"/>
                <w:szCs w:val="20"/>
              </w:rPr>
              <w:t>1.2.2</w:t>
            </w:r>
            <w:r>
              <w:rPr>
                <w:rFonts w:cs="Tahoma"/>
                <w:sz w:val="20"/>
                <w:szCs w:val="20"/>
              </w:rPr>
              <w:t xml:space="preserve"> </w:t>
            </w:r>
            <w:r w:rsidR="00B10E4F">
              <w:rPr>
                <w:rFonts w:cs="Tahoma"/>
                <w:sz w:val="20"/>
                <w:szCs w:val="20"/>
              </w:rPr>
              <w:t>Indicador de Farmácias que não compram</w:t>
            </w:r>
          </w:p>
        </w:tc>
      </w:tr>
      <w:tr w:rsidR="008373E5" w:rsidRPr="00C078BF" w:rsidTr="008373E5">
        <w:trPr>
          <w:trHeight w:val="295"/>
        </w:trPr>
        <w:tc>
          <w:tcPr>
            <w:tcW w:w="704" w:type="dxa"/>
            <w:shd w:val="clear" w:color="auto" w:fill="auto"/>
            <w:vAlign w:val="center"/>
          </w:tcPr>
          <w:p w:rsidR="008373E5" w:rsidRDefault="00FD5CA8" w:rsidP="00310B70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RN01</w:t>
            </w:r>
          </w:p>
        </w:tc>
        <w:tc>
          <w:tcPr>
            <w:tcW w:w="7801" w:type="dxa"/>
            <w:gridSpan w:val="5"/>
            <w:shd w:val="clear" w:color="auto" w:fill="auto"/>
            <w:vAlign w:val="center"/>
          </w:tcPr>
          <w:p w:rsidR="008373E5" w:rsidRDefault="008373E5" w:rsidP="008373E5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8373E5">
              <w:rPr>
                <w:rFonts w:ascii="Calibri" w:eastAsia="Calibri" w:hAnsi="Calibri" w:cs="Tahoma"/>
                <w:sz w:val="18"/>
                <w:szCs w:val="18"/>
              </w:rPr>
              <w:t xml:space="preserve">O Indicador representa 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o percentual </w:t>
            </w:r>
            <w:r w:rsidRPr="008373E5">
              <w:rPr>
                <w:rFonts w:ascii="Calibri" w:eastAsia="Calibri" w:hAnsi="Calibri" w:cs="Tahoma"/>
                <w:sz w:val="18"/>
                <w:szCs w:val="18"/>
              </w:rPr>
              <w:t xml:space="preserve">de </w:t>
            </w:r>
            <w:ins w:id="43" w:author="Wilson Alberto" w:date="2014-12-05T15:01:00Z">
              <w:r w:rsidR="00C041EA">
                <w:rPr>
                  <w:rFonts w:ascii="Calibri" w:eastAsia="Calibri" w:hAnsi="Calibri" w:cs="Tahoma"/>
                  <w:sz w:val="18"/>
                  <w:szCs w:val="18"/>
                </w:rPr>
                <w:t xml:space="preserve">quantidade de </w:t>
              </w:r>
            </w:ins>
            <w:r w:rsidRPr="008373E5">
              <w:rPr>
                <w:rFonts w:ascii="Calibri" w:eastAsia="Calibri" w:hAnsi="Calibri" w:cs="Tahoma"/>
                <w:sz w:val="18"/>
                <w:szCs w:val="18"/>
                <w:u w:val="single"/>
              </w:rPr>
              <w:t>estabelecimentos credenciados</w:t>
            </w:r>
            <w:r w:rsidRPr="008373E5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que realizaram </w:t>
            </w:r>
            <w:r w:rsidRPr="00C041EA">
              <w:rPr>
                <w:rFonts w:ascii="Calibri" w:eastAsia="Calibri" w:hAnsi="Calibri" w:cs="Tahoma"/>
                <w:sz w:val="18"/>
                <w:szCs w:val="18"/>
                <w:u w:val="single"/>
                <w:rPrChange w:id="44" w:author="Wilson Alberto" w:date="2014-12-05T15:00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  <w:t>reposição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sobre o total de </w:t>
            </w:r>
            <w:r w:rsidRPr="008373E5">
              <w:rPr>
                <w:rFonts w:ascii="Calibri" w:eastAsia="Calibri" w:hAnsi="Calibri" w:cs="Tahoma"/>
                <w:sz w:val="18"/>
                <w:szCs w:val="18"/>
                <w:u w:val="single"/>
              </w:rPr>
              <w:t>estabelecimentos credenciados</w:t>
            </w:r>
            <w:r w:rsidRPr="008373E5">
              <w:rPr>
                <w:rFonts w:ascii="Calibri" w:eastAsia="Calibri" w:hAnsi="Calibri" w:cs="Tahoma"/>
                <w:sz w:val="18"/>
                <w:szCs w:val="18"/>
              </w:rPr>
              <w:t xml:space="preserve"> considerando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o </w:t>
            </w:r>
            <w:r w:rsidR="00D34B65" w:rsidRPr="00D34B65">
              <w:rPr>
                <w:rFonts w:ascii="Calibri" w:eastAsia="Calibri" w:hAnsi="Calibri" w:cs="Tahoma"/>
                <w:sz w:val="18"/>
                <w:szCs w:val="18"/>
              </w:rPr>
              <w:t xml:space="preserve">universo de </w:t>
            </w:r>
            <w:r w:rsidR="000224AE">
              <w:rPr>
                <w:rFonts w:ascii="Calibri" w:eastAsia="Calibri" w:hAnsi="Calibri" w:cs="Tahoma"/>
                <w:sz w:val="18"/>
                <w:szCs w:val="18"/>
                <w:u w:val="single"/>
              </w:rPr>
              <w:t>reposições</w:t>
            </w:r>
            <w:r w:rsidR="00D34B65" w:rsidRPr="00D34B65">
              <w:rPr>
                <w:rFonts w:ascii="Calibri" w:eastAsia="Calibri" w:hAnsi="Calibri" w:cs="Tahoma"/>
                <w:sz w:val="18"/>
                <w:szCs w:val="18"/>
              </w:rPr>
              <w:t>.</w:t>
            </w:r>
          </w:p>
          <w:p w:rsidR="008373E5" w:rsidRDefault="008373E5" w:rsidP="008373E5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p w:rsidR="008373E5" w:rsidRDefault="008373E5" w:rsidP="008373E5">
            <w:pPr>
              <w:rPr>
                <w:rFonts w:ascii="Courier New" w:eastAsia="Calibri" w:hAnsi="Courier New" w:cs="Courier New"/>
                <w:sz w:val="14"/>
                <w:szCs w:val="16"/>
              </w:rPr>
            </w:pPr>
            <w:r w:rsidRPr="008373E5">
              <w:rPr>
                <w:rFonts w:ascii="Courier New" w:eastAsia="Calibri" w:hAnsi="Courier New" w:cs="Courier New"/>
                <w:sz w:val="14"/>
                <w:szCs w:val="16"/>
              </w:rPr>
              <w:t>Realizaram reposição</w:t>
            </w:r>
            <w:proofErr w:type="gramStart"/>
            <w:r w:rsidRPr="008373E5">
              <w:rPr>
                <w:rFonts w:ascii="Courier New" w:eastAsia="Calibri" w:hAnsi="Courier New" w:cs="Courier New"/>
                <w:sz w:val="14"/>
                <w:szCs w:val="16"/>
              </w:rPr>
              <w:t xml:space="preserve"> </w:t>
            </w:r>
            <w:r w:rsidR="00316453">
              <w:rPr>
                <w:rFonts w:ascii="Courier New" w:eastAsia="Calibri" w:hAnsi="Courier New" w:cs="Courier New"/>
                <w:sz w:val="14"/>
                <w:szCs w:val="16"/>
              </w:rPr>
              <w:t xml:space="preserve"> </w:t>
            </w:r>
            <w:proofErr w:type="gramEnd"/>
            <w:r w:rsidRPr="008373E5">
              <w:rPr>
                <w:rFonts w:ascii="Courier New" w:eastAsia="Calibri" w:hAnsi="Courier New" w:cs="Courier New"/>
                <w:sz w:val="14"/>
                <w:szCs w:val="16"/>
              </w:rPr>
              <w:t xml:space="preserve">= </w:t>
            </w:r>
            <w:r w:rsidR="00316453">
              <w:rPr>
                <w:rFonts w:ascii="Courier New" w:eastAsia="Calibri" w:hAnsi="Courier New" w:cs="Courier New"/>
                <w:sz w:val="14"/>
                <w:szCs w:val="16"/>
              </w:rPr>
              <w:t xml:space="preserve"> </w:t>
            </w:r>
            <w:r w:rsidRPr="008373E5">
              <w:rPr>
                <w:rFonts w:ascii="Courier New" w:eastAsia="Calibri" w:hAnsi="Courier New" w:cs="Courier New"/>
                <w:sz w:val="14"/>
                <w:szCs w:val="16"/>
              </w:rPr>
              <w:t>100</w:t>
            </w:r>
          </w:p>
          <w:p w:rsidR="00316453" w:rsidRPr="008373E5" w:rsidRDefault="00316453" w:rsidP="008373E5">
            <w:pPr>
              <w:rPr>
                <w:rFonts w:ascii="Courier New" w:eastAsia="Calibri" w:hAnsi="Courier New" w:cs="Courier New"/>
                <w:sz w:val="14"/>
                <w:szCs w:val="16"/>
              </w:rPr>
            </w:pPr>
            <w:r>
              <w:rPr>
                <w:rFonts w:ascii="Courier New" w:eastAsia="Calibri" w:hAnsi="Courier New" w:cs="Courier New"/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733678" wp14:editId="06FD7F5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58420</wp:posOffset>
                      </wp:positionV>
                      <wp:extent cx="1479550" cy="0"/>
                      <wp:effectExtent l="0" t="0" r="25400" b="19050"/>
                      <wp:wrapNone/>
                      <wp:docPr id="17" name="Conector re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955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4.6pt" to="116.7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" strokecolor="#4579b8 [3044]" strokeweight=".25pt"/>
                  </w:pict>
                </mc:Fallback>
              </mc:AlternateContent>
            </w:r>
          </w:p>
          <w:p w:rsidR="008373E5" w:rsidRDefault="008373E5" w:rsidP="008373E5">
            <w:pPr>
              <w:rPr>
                <w:rFonts w:ascii="Courier New" w:eastAsia="Calibri" w:hAnsi="Courier New" w:cs="Courier New"/>
                <w:sz w:val="14"/>
                <w:szCs w:val="16"/>
              </w:rPr>
            </w:pPr>
            <w:r w:rsidRPr="008373E5">
              <w:rPr>
                <w:rFonts w:ascii="Courier New" w:eastAsia="Calibri" w:hAnsi="Courier New" w:cs="Courier New"/>
                <w:sz w:val="14"/>
                <w:szCs w:val="16"/>
              </w:rPr>
              <w:t>Total de Credenciados = 1000</w:t>
            </w:r>
          </w:p>
          <w:p w:rsidR="00316453" w:rsidRPr="008373E5" w:rsidRDefault="00316453" w:rsidP="008373E5">
            <w:pPr>
              <w:rPr>
                <w:rFonts w:ascii="Courier New" w:eastAsia="Calibri" w:hAnsi="Courier New" w:cs="Courier New"/>
                <w:sz w:val="14"/>
                <w:szCs w:val="16"/>
              </w:rPr>
            </w:pPr>
          </w:p>
          <w:p w:rsidR="008373E5" w:rsidRPr="008373E5" w:rsidRDefault="008373E5" w:rsidP="008373E5">
            <w:pPr>
              <w:rPr>
                <w:rFonts w:ascii="Courier New" w:eastAsia="Calibri" w:hAnsi="Courier New" w:cs="Courier New"/>
                <w:sz w:val="14"/>
                <w:szCs w:val="16"/>
              </w:rPr>
            </w:pPr>
            <w:r w:rsidRPr="008373E5">
              <w:rPr>
                <w:rFonts w:ascii="Courier New" w:eastAsia="Calibri" w:hAnsi="Courier New" w:cs="Courier New"/>
                <w:sz w:val="14"/>
                <w:szCs w:val="16"/>
              </w:rPr>
              <w:t>Indicador = 10%</w:t>
            </w:r>
          </w:p>
          <w:p w:rsidR="008373E5" w:rsidRPr="008373E5" w:rsidRDefault="008373E5" w:rsidP="008373E5">
            <w:pPr>
              <w:rPr>
                <w:rFonts w:ascii="Courier New" w:eastAsia="Calibri" w:hAnsi="Courier New" w:cs="Courier New"/>
                <w:sz w:val="14"/>
                <w:szCs w:val="16"/>
              </w:rPr>
            </w:pPr>
          </w:p>
          <w:p w:rsidR="008373E5" w:rsidRPr="008373E5" w:rsidRDefault="008373E5" w:rsidP="008373E5">
            <w:pPr>
              <w:rPr>
                <w:rFonts w:ascii="Courier New" w:eastAsia="Calibri" w:hAnsi="Courier New" w:cs="Courier New"/>
                <w:sz w:val="14"/>
                <w:szCs w:val="16"/>
              </w:rPr>
            </w:pPr>
            <w:r w:rsidRPr="008373E5">
              <w:rPr>
                <w:rFonts w:ascii="Courier New" w:eastAsia="Calibri" w:hAnsi="Courier New" w:cs="Courier New"/>
                <w:sz w:val="14"/>
                <w:szCs w:val="16"/>
              </w:rPr>
              <w:t xml:space="preserve">Fatia 1 </w:t>
            </w:r>
            <w:r w:rsidR="00316453">
              <w:rPr>
                <w:rFonts w:ascii="Courier New" w:eastAsia="Calibri" w:hAnsi="Courier New" w:cs="Courier New"/>
                <w:sz w:val="14"/>
                <w:szCs w:val="16"/>
              </w:rPr>
              <w:t xml:space="preserve">  </w:t>
            </w:r>
            <w:r w:rsidRPr="008373E5">
              <w:rPr>
                <w:rFonts w:ascii="Courier New" w:eastAsia="Calibri" w:hAnsi="Courier New" w:cs="Courier New"/>
                <w:sz w:val="14"/>
                <w:szCs w:val="16"/>
              </w:rPr>
              <w:t>= 10%</w:t>
            </w:r>
          </w:p>
          <w:p w:rsidR="008373E5" w:rsidRDefault="008373E5" w:rsidP="008373E5">
            <w:pPr>
              <w:rPr>
                <w:rFonts w:ascii="Courier New" w:eastAsia="Calibri" w:hAnsi="Courier New" w:cs="Courier New"/>
                <w:sz w:val="14"/>
                <w:szCs w:val="16"/>
              </w:rPr>
            </w:pPr>
            <w:r w:rsidRPr="008373E5">
              <w:rPr>
                <w:rFonts w:ascii="Courier New" w:eastAsia="Calibri" w:hAnsi="Courier New" w:cs="Courier New"/>
                <w:sz w:val="14"/>
                <w:szCs w:val="16"/>
              </w:rPr>
              <w:t>Fatia 2</w:t>
            </w:r>
            <w:r w:rsidR="00316453" w:rsidRPr="008373E5">
              <w:rPr>
                <w:rFonts w:ascii="Courier New" w:eastAsia="Calibri" w:hAnsi="Courier New" w:cs="Courier New"/>
                <w:sz w:val="14"/>
                <w:szCs w:val="16"/>
              </w:rPr>
              <w:t xml:space="preserve"> </w:t>
            </w:r>
            <w:r w:rsidR="00316453">
              <w:rPr>
                <w:rFonts w:ascii="Courier New" w:eastAsia="Calibri" w:hAnsi="Courier New" w:cs="Courier New"/>
                <w:sz w:val="14"/>
                <w:szCs w:val="16"/>
              </w:rPr>
              <w:t xml:space="preserve">  </w:t>
            </w:r>
            <w:r w:rsidRPr="008373E5">
              <w:rPr>
                <w:rFonts w:ascii="Courier New" w:eastAsia="Calibri" w:hAnsi="Courier New" w:cs="Courier New"/>
                <w:sz w:val="14"/>
                <w:szCs w:val="16"/>
              </w:rPr>
              <w:t>= 90%</w:t>
            </w:r>
          </w:p>
          <w:p w:rsidR="00316453" w:rsidRPr="008373E5" w:rsidRDefault="00316453" w:rsidP="008373E5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</w:tr>
      <w:tr w:rsidR="00316453" w:rsidRPr="00C078BF" w:rsidTr="00B86EF9">
        <w:tc>
          <w:tcPr>
            <w:tcW w:w="704" w:type="dxa"/>
            <w:shd w:val="clear" w:color="auto" w:fill="auto"/>
            <w:vAlign w:val="center"/>
          </w:tcPr>
          <w:p w:rsidR="00316453" w:rsidRDefault="00FD5CA8" w:rsidP="00310B70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RN02</w:t>
            </w:r>
          </w:p>
        </w:tc>
        <w:tc>
          <w:tcPr>
            <w:tcW w:w="7801" w:type="dxa"/>
            <w:gridSpan w:val="5"/>
            <w:shd w:val="clear" w:color="auto" w:fill="auto"/>
            <w:vAlign w:val="center"/>
          </w:tcPr>
          <w:p w:rsidR="00316453" w:rsidRPr="00C078BF" w:rsidRDefault="00BD36BF" w:rsidP="00B10E4F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A seleção de franquia e produto não afeta a quantidade o total de credenciados, podendo apenas reduzir o indicador.</w:t>
            </w:r>
          </w:p>
        </w:tc>
      </w:tr>
      <w:tr w:rsidR="00B34200" w:rsidRPr="00C078BF" w:rsidTr="00B86EF9">
        <w:tc>
          <w:tcPr>
            <w:tcW w:w="704" w:type="dxa"/>
            <w:shd w:val="clear" w:color="auto" w:fill="auto"/>
            <w:vAlign w:val="center"/>
          </w:tcPr>
          <w:p w:rsidR="00B34200" w:rsidRPr="00C078BF" w:rsidRDefault="00FD5CA8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RN03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34200" w:rsidRPr="00C078BF" w:rsidRDefault="00B34200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 w:rsidRPr="00C078BF">
              <w:rPr>
                <w:rFonts w:ascii="Calibri" w:eastAsia="Calibri" w:hAnsi="Calibri"/>
                <w:sz w:val="18"/>
                <w:szCs w:val="18"/>
              </w:rPr>
              <w:t>Título do Gráfico</w:t>
            </w:r>
          </w:p>
        </w:tc>
        <w:tc>
          <w:tcPr>
            <w:tcW w:w="5848" w:type="dxa"/>
            <w:gridSpan w:val="4"/>
            <w:shd w:val="clear" w:color="auto" w:fill="auto"/>
          </w:tcPr>
          <w:p w:rsidR="00B34200" w:rsidRPr="00C078BF" w:rsidRDefault="00B34200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Indicador de Farmácias que não compraram</w:t>
            </w:r>
          </w:p>
        </w:tc>
      </w:tr>
      <w:tr w:rsidR="00B34200" w:rsidRPr="00C078BF" w:rsidTr="00B86EF9">
        <w:tc>
          <w:tcPr>
            <w:tcW w:w="704" w:type="dxa"/>
            <w:shd w:val="clear" w:color="auto" w:fill="auto"/>
            <w:vAlign w:val="center"/>
          </w:tcPr>
          <w:p w:rsidR="00B34200" w:rsidRPr="00C078BF" w:rsidRDefault="00FD5CA8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RN04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34200" w:rsidRPr="00C078BF" w:rsidRDefault="00B34200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Formato</w:t>
            </w:r>
          </w:p>
        </w:tc>
        <w:tc>
          <w:tcPr>
            <w:tcW w:w="5848" w:type="dxa"/>
            <w:gridSpan w:val="4"/>
            <w:shd w:val="clear" w:color="auto" w:fill="auto"/>
          </w:tcPr>
          <w:p w:rsidR="00B34200" w:rsidRPr="00C078BF" w:rsidRDefault="00B34200" w:rsidP="00EC62F6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Gráfico no formato pizza contendo a quantidade total de </w:t>
            </w:r>
            <w:r w:rsidRPr="0094616B">
              <w:rPr>
                <w:rFonts w:ascii="Calibri" w:eastAsia="Calibri" w:hAnsi="Calibri" w:cs="Tahoma"/>
                <w:sz w:val="18"/>
                <w:szCs w:val="18"/>
                <w:u w:val="single"/>
              </w:rPr>
              <w:t>estabelecimentos credenciados</w:t>
            </w:r>
            <w:r w:rsidRPr="0094616B">
              <w:rPr>
                <w:rFonts w:ascii="Calibri" w:eastAsia="Calibri" w:hAnsi="Calibri" w:cs="Tahoma"/>
                <w:sz w:val="18"/>
                <w:szCs w:val="18"/>
              </w:rPr>
              <w:t xml:space="preserve"> dividido em duas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fatias, aqueles que </w:t>
            </w:r>
            <w:r w:rsidR="00EC62F6">
              <w:rPr>
                <w:rFonts w:ascii="Calibri" w:eastAsia="Calibri" w:hAnsi="Calibri" w:cs="Tahoma"/>
                <w:sz w:val="18"/>
                <w:szCs w:val="18"/>
              </w:rPr>
              <w:t xml:space="preserve">realizaram </w:t>
            </w:r>
            <w:r w:rsidR="00EC62F6" w:rsidRPr="00EC62F6">
              <w:rPr>
                <w:rFonts w:ascii="Calibri" w:eastAsia="Calibri" w:hAnsi="Calibri" w:cs="Tahoma"/>
                <w:sz w:val="18"/>
                <w:szCs w:val="18"/>
                <w:u w:val="single"/>
              </w:rPr>
              <w:t>reposição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e o restante.</w:t>
            </w:r>
            <w:r>
              <w:rPr>
                <w:rFonts w:ascii="Calibri" w:eastAsia="Calibri" w:hAnsi="Calibri" w:cs="Tahoma"/>
                <w:sz w:val="18"/>
                <w:szCs w:val="18"/>
                <w:u w:val="single"/>
              </w:rPr>
              <w:t xml:space="preserve">  </w:t>
            </w:r>
          </w:p>
        </w:tc>
      </w:tr>
      <w:tr w:rsidR="00B34200" w:rsidRPr="00C078BF" w:rsidTr="00B86EF9">
        <w:tc>
          <w:tcPr>
            <w:tcW w:w="704" w:type="dxa"/>
            <w:shd w:val="clear" w:color="auto" w:fill="auto"/>
            <w:vAlign w:val="center"/>
          </w:tcPr>
          <w:p w:rsidR="00B34200" w:rsidRDefault="00FD5CA8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RN05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34200" w:rsidRPr="00C078BF" w:rsidRDefault="00B34200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Anotações (tooltip)</w:t>
            </w:r>
          </w:p>
        </w:tc>
        <w:tc>
          <w:tcPr>
            <w:tcW w:w="5848" w:type="dxa"/>
            <w:gridSpan w:val="4"/>
            <w:shd w:val="clear" w:color="auto" w:fill="auto"/>
          </w:tcPr>
          <w:p w:rsidR="00B34200" w:rsidRPr="00C078BF" w:rsidRDefault="00A33532" w:rsidP="00F8492F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Quantidades de </w:t>
            </w:r>
            <w:r w:rsidRPr="00EC62F6">
              <w:rPr>
                <w:rFonts w:ascii="Calibri" w:eastAsia="Calibri" w:hAnsi="Calibri" w:cs="Tahoma"/>
                <w:sz w:val="18"/>
                <w:szCs w:val="18"/>
                <w:u w:val="single"/>
              </w:rPr>
              <w:t>estabelecimentos credenciados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e percentual de representação são</w:t>
            </w:r>
            <w:r w:rsidR="00F8492F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Tahoma"/>
                <w:sz w:val="18"/>
                <w:szCs w:val="18"/>
              </w:rPr>
              <w:t>exibidas</w:t>
            </w:r>
            <w:r w:rsidR="00F8492F">
              <w:rPr>
                <w:rFonts w:ascii="Calibri" w:eastAsia="Calibri" w:hAnsi="Calibri" w:cs="Tahoma"/>
                <w:sz w:val="18"/>
                <w:szCs w:val="18"/>
              </w:rPr>
              <w:t xml:space="preserve"> quando o mouse passa sobre o gráfico</w:t>
            </w:r>
            <w:r w:rsidR="00B34200">
              <w:rPr>
                <w:rFonts w:ascii="Calibri" w:eastAsia="Calibri" w:hAnsi="Calibri" w:cs="Tahoma"/>
                <w:sz w:val="18"/>
                <w:szCs w:val="18"/>
              </w:rPr>
              <w:t>.</w:t>
            </w:r>
          </w:p>
        </w:tc>
      </w:tr>
      <w:tr w:rsidR="00B34200" w:rsidTr="00B86EF9">
        <w:tc>
          <w:tcPr>
            <w:tcW w:w="704" w:type="dxa"/>
            <w:shd w:val="clear" w:color="auto" w:fill="auto"/>
            <w:vAlign w:val="center"/>
          </w:tcPr>
          <w:p w:rsidR="00B34200" w:rsidRDefault="00FD5CA8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RN06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34200" w:rsidRDefault="00B34200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Informativos</w:t>
            </w:r>
          </w:p>
        </w:tc>
        <w:tc>
          <w:tcPr>
            <w:tcW w:w="5848" w:type="dxa"/>
            <w:gridSpan w:val="4"/>
            <w:shd w:val="clear" w:color="auto" w:fill="auto"/>
          </w:tcPr>
          <w:p w:rsidR="00B34200" w:rsidRDefault="00B34200" w:rsidP="002B67C4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Q</w:t>
            </w:r>
            <w:r w:rsidR="00B86EF9">
              <w:rPr>
                <w:rFonts w:ascii="Calibri" w:eastAsia="Calibri" w:hAnsi="Calibri" w:cs="Tahoma"/>
                <w:sz w:val="18"/>
                <w:szCs w:val="18"/>
              </w:rPr>
              <w:t>uand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o clicado na parte superior direita da barra do nome do gráfico, exibir </w:t>
            </w:r>
            <w:r w:rsidR="002B67C4">
              <w:rPr>
                <w:rFonts w:ascii="Calibri" w:eastAsia="Calibri" w:hAnsi="Calibri" w:cs="Tahoma"/>
                <w:sz w:val="18"/>
                <w:szCs w:val="18"/>
              </w:rPr>
              <w:t xml:space="preserve">a </w:t>
            </w:r>
            <w:r>
              <w:rPr>
                <w:rFonts w:ascii="Calibri" w:eastAsia="Calibri" w:hAnsi="Calibri" w:cs="Tahoma"/>
                <w:sz w:val="18"/>
                <w:szCs w:val="18"/>
              </w:rPr>
              <w:t>descr</w:t>
            </w:r>
            <w:r w:rsidR="002B67C4">
              <w:rPr>
                <w:rFonts w:ascii="Calibri" w:eastAsia="Calibri" w:hAnsi="Calibri" w:cs="Tahoma"/>
                <w:sz w:val="18"/>
                <w:szCs w:val="18"/>
              </w:rPr>
              <w:t>ição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r w:rsidR="002B67C4">
              <w:rPr>
                <w:rFonts w:ascii="Calibri" w:eastAsia="Calibri" w:hAnsi="Calibri" w:cs="Tahoma"/>
                <w:sz w:val="18"/>
                <w:szCs w:val="18"/>
              </w:rPr>
              <w:t>d</w:t>
            </w:r>
            <w:r>
              <w:rPr>
                <w:rFonts w:ascii="Calibri" w:eastAsia="Calibri" w:hAnsi="Calibri" w:cs="Tahoma"/>
                <w:sz w:val="18"/>
                <w:szCs w:val="18"/>
              </w:rPr>
              <w:t>os períodos compreendidos em: YTD, MAT e MÊS</w:t>
            </w:r>
            <w:r w:rsidR="002B67C4">
              <w:rPr>
                <w:rFonts w:ascii="Calibri" w:eastAsia="Calibri" w:hAnsi="Calibri" w:cs="Tahoma"/>
                <w:sz w:val="18"/>
                <w:szCs w:val="18"/>
              </w:rPr>
              <w:t xml:space="preserve"> na mesma área do gráfico</w:t>
            </w:r>
            <w:r>
              <w:rPr>
                <w:rFonts w:ascii="Calibri" w:eastAsia="Calibri" w:hAnsi="Calibri" w:cs="Tahoma"/>
                <w:sz w:val="18"/>
                <w:szCs w:val="18"/>
              </w:rPr>
              <w:t>.</w:t>
            </w:r>
          </w:p>
        </w:tc>
      </w:tr>
      <w:tr w:rsidR="00BD5582" w:rsidRPr="00C078BF" w:rsidTr="00B86EF9">
        <w:trPr>
          <w:trHeight w:val="50"/>
        </w:trPr>
        <w:tc>
          <w:tcPr>
            <w:tcW w:w="704" w:type="dxa"/>
            <w:vMerge w:val="restart"/>
            <w:shd w:val="clear" w:color="auto" w:fill="auto"/>
            <w:vAlign w:val="center"/>
          </w:tcPr>
          <w:p w:rsidR="00BD5582" w:rsidRPr="00C078BF" w:rsidRDefault="00FD5CA8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RN07</w:t>
            </w:r>
          </w:p>
        </w:tc>
        <w:tc>
          <w:tcPr>
            <w:tcW w:w="1953" w:type="dxa"/>
            <w:vMerge w:val="restart"/>
            <w:shd w:val="clear" w:color="auto" w:fill="auto"/>
            <w:vAlign w:val="center"/>
          </w:tcPr>
          <w:p w:rsidR="00BD5582" w:rsidRPr="00C078BF" w:rsidRDefault="00BD5582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 xml:space="preserve">Definição do estilo </w:t>
            </w:r>
            <w:r w:rsidRPr="00C078BF">
              <w:rPr>
                <w:rFonts w:ascii="Calibri" w:eastAsia="Calibri" w:hAnsi="Calibri"/>
                <w:sz w:val="18"/>
                <w:szCs w:val="18"/>
              </w:rPr>
              <w:t>do gráfico</w:t>
            </w:r>
          </w:p>
        </w:tc>
        <w:tc>
          <w:tcPr>
            <w:tcW w:w="1053" w:type="dxa"/>
            <w:shd w:val="clear" w:color="auto" w:fill="auto"/>
          </w:tcPr>
          <w:p w:rsidR="00BD5582" w:rsidRPr="00C078BF" w:rsidRDefault="00BD5582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Cores das Fatias</w:t>
            </w:r>
          </w:p>
        </w:tc>
        <w:tc>
          <w:tcPr>
            <w:tcW w:w="2397" w:type="dxa"/>
            <w:gridSpan w:val="2"/>
            <w:shd w:val="clear" w:color="auto" w:fill="auto"/>
          </w:tcPr>
          <w:p w:rsidR="00BD5582" w:rsidRDefault="00BD5582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Ativos que compraram </w:t>
            </w:r>
          </w:p>
          <w:p w:rsidR="00BD5582" w:rsidRDefault="00BD5582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Ativos que não compraram</w:t>
            </w: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 xml:space="preserve">  </w:t>
            </w:r>
          </w:p>
        </w:tc>
        <w:tc>
          <w:tcPr>
            <w:tcW w:w="2398" w:type="dxa"/>
            <w:shd w:val="clear" w:color="auto" w:fill="auto"/>
          </w:tcPr>
          <w:p w:rsidR="00BD5582" w:rsidRDefault="00BD5582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RGB(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>164,25,92) - #</w:t>
            </w:r>
            <w:r w:rsidRPr="00C739F5">
              <w:rPr>
                <w:rFonts w:ascii="Calibri" w:eastAsia="Calibri" w:hAnsi="Calibri" w:cs="Tahoma"/>
                <w:sz w:val="18"/>
                <w:szCs w:val="18"/>
              </w:rPr>
              <w:t>3CAB35</w:t>
            </w:r>
          </w:p>
          <w:p w:rsidR="00BD5582" w:rsidRPr="00C078BF" w:rsidRDefault="00BD5582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RGB(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>60,171,53) - #</w:t>
            </w:r>
            <w:r w:rsidRPr="00C739F5">
              <w:rPr>
                <w:rFonts w:ascii="Calibri" w:eastAsia="Calibri" w:hAnsi="Calibri" w:cs="Tahoma"/>
                <w:sz w:val="18"/>
                <w:szCs w:val="18"/>
              </w:rPr>
              <w:t>A4195C</w:t>
            </w:r>
          </w:p>
        </w:tc>
      </w:tr>
      <w:tr w:rsidR="00BD5582" w:rsidRPr="00C078BF" w:rsidTr="00B86EF9">
        <w:trPr>
          <w:trHeight w:val="50"/>
        </w:trPr>
        <w:tc>
          <w:tcPr>
            <w:tcW w:w="704" w:type="dxa"/>
            <w:vMerge/>
            <w:shd w:val="clear" w:color="auto" w:fill="auto"/>
            <w:vAlign w:val="center"/>
          </w:tcPr>
          <w:p w:rsidR="00BD5582" w:rsidRDefault="00BD5582" w:rsidP="00B86EF9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D5582" w:rsidRPr="00C078BF" w:rsidRDefault="00BD5582" w:rsidP="00B86EF9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053" w:type="dxa"/>
            <w:shd w:val="clear" w:color="auto" w:fill="auto"/>
          </w:tcPr>
          <w:p w:rsidR="00BD5582" w:rsidRPr="00C078BF" w:rsidRDefault="00BD5582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Cores das anotações </w:t>
            </w:r>
          </w:p>
        </w:tc>
        <w:tc>
          <w:tcPr>
            <w:tcW w:w="4795" w:type="dxa"/>
            <w:gridSpan w:val="3"/>
            <w:shd w:val="clear" w:color="auto" w:fill="auto"/>
          </w:tcPr>
          <w:p w:rsidR="00BD5582" w:rsidRPr="00C078BF" w:rsidRDefault="00BD5582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Branco</w:t>
            </w:r>
          </w:p>
        </w:tc>
      </w:tr>
      <w:tr w:rsidR="00BD5582" w:rsidRPr="00C078BF" w:rsidTr="00B86EF9">
        <w:trPr>
          <w:trHeight w:val="50"/>
        </w:trPr>
        <w:tc>
          <w:tcPr>
            <w:tcW w:w="704" w:type="dxa"/>
            <w:vMerge/>
            <w:shd w:val="clear" w:color="auto" w:fill="auto"/>
            <w:vAlign w:val="center"/>
          </w:tcPr>
          <w:p w:rsidR="00BD5582" w:rsidRDefault="00BD5582" w:rsidP="00B86EF9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D5582" w:rsidRPr="00C078BF" w:rsidRDefault="00BD5582" w:rsidP="00B86EF9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053" w:type="dxa"/>
            <w:shd w:val="clear" w:color="auto" w:fill="auto"/>
          </w:tcPr>
          <w:p w:rsidR="00BD5582" w:rsidRPr="00C078BF" w:rsidRDefault="00BD5582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Fonte</w:t>
            </w:r>
          </w:p>
        </w:tc>
        <w:tc>
          <w:tcPr>
            <w:tcW w:w="4795" w:type="dxa"/>
            <w:gridSpan w:val="3"/>
            <w:shd w:val="clear" w:color="auto" w:fill="auto"/>
          </w:tcPr>
          <w:p w:rsidR="00BD5582" w:rsidRPr="00C078BF" w:rsidRDefault="00BD5582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Arial tamanho nove (9).</w:t>
            </w:r>
          </w:p>
        </w:tc>
      </w:tr>
      <w:tr w:rsidR="00BD5582" w:rsidRPr="00C078BF" w:rsidTr="00B86EF9">
        <w:trPr>
          <w:trHeight w:val="50"/>
        </w:trPr>
        <w:tc>
          <w:tcPr>
            <w:tcW w:w="704" w:type="dxa"/>
            <w:vMerge/>
            <w:shd w:val="clear" w:color="auto" w:fill="auto"/>
            <w:vAlign w:val="center"/>
          </w:tcPr>
          <w:p w:rsidR="00BD5582" w:rsidRDefault="00BD5582" w:rsidP="00BD558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D5582" w:rsidRPr="00C078BF" w:rsidRDefault="00BD5582" w:rsidP="00BD558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053" w:type="dxa"/>
            <w:shd w:val="clear" w:color="auto" w:fill="auto"/>
          </w:tcPr>
          <w:p w:rsidR="00BD5582" w:rsidRDefault="00BD5582" w:rsidP="00BD558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Cores da barra de título</w:t>
            </w:r>
          </w:p>
        </w:tc>
        <w:tc>
          <w:tcPr>
            <w:tcW w:w="4795" w:type="dxa"/>
            <w:gridSpan w:val="3"/>
            <w:shd w:val="clear" w:color="auto" w:fill="auto"/>
          </w:tcPr>
          <w:p w:rsidR="00BD5582" w:rsidRDefault="00BD5582" w:rsidP="00BD5582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RGB(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107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,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171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,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199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)</w:t>
            </w:r>
          </w:p>
        </w:tc>
      </w:tr>
      <w:tr w:rsidR="00B92E67" w:rsidRPr="00C078BF" w:rsidTr="00B92E67">
        <w:trPr>
          <w:trHeight w:val="50"/>
        </w:trPr>
        <w:tc>
          <w:tcPr>
            <w:tcW w:w="704" w:type="dxa"/>
            <w:shd w:val="clear" w:color="auto" w:fill="auto"/>
            <w:vAlign w:val="center"/>
          </w:tcPr>
          <w:p w:rsidR="00B92E67" w:rsidRPr="00C078BF" w:rsidRDefault="00FD5CA8" w:rsidP="00B92E67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RN08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92E67" w:rsidRPr="00C078BF" w:rsidRDefault="00B92E67" w:rsidP="00B92E67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Legendas</w:t>
            </w:r>
          </w:p>
        </w:tc>
        <w:tc>
          <w:tcPr>
            <w:tcW w:w="2841" w:type="dxa"/>
            <w:gridSpan w:val="2"/>
            <w:shd w:val="clear" w:color="auto" w:fill="auto"/>
          </w:tcPr>
          <w:p w:rsidR="00B92E67" w:rsidRDefault="00B92E67" w:rsidP="00B92E67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Ativos que compraram </w:t>
            </w:r>
          </w:p>
          <w:p w:rsidR="00B92E67" w:rsidRDefault="00B92E67" w:rsidP="00B92E67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Ativos que não compraram</w:t>
            </w: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 xml:space="preserve">  </w:t>
            </w:r>
          </w:p>
        </w:tc>
        <w:tc>
          <w:tcPr>
            <w:tcW w:w="3007" w:type="dxa"/>
            <w:gridSpan w:val="2"/>
            <w:shd w:val="clear" w:color="auto" w:fill="auto"/>
          </w:tcPr>
          <w:p w:rsidR="00B92E67" w:rsidRDefault="00B92E67" w:rsidP="00B92E67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RGB(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>164,25,92) - #</w:t>
            </w:r>
            <w:r w:rsidRPr="00C739F5">
              <w:rPr>
                <w:rFonts w:ascii="Calibri" w:eastAsia="Calibri" w:hAnsi="Calibri" w:cs="Tahoma"/>
                <w:sz w:val="18"/>
                <w:szCs w:val="18"/>
              </w:rPr>
              <w:t>3CAB35</w:t>
            </w:r>
          </w:p>
          <w:p w:rsidR="00B92E67" w:rsidRPr="00C078BF" w:rsidRDefault="00B92E67" w:rsidP="00B92E67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RGB(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>60,171,53) - #</w:t>
            </w:r>
            <w:r w:rsidRPr="00C739F5">
              <w:rPr>
                <w:rFonts w:ascii="Calibri" w:eastAsia="Calibri" w:hAnsi="Calibri" w:cs="Tahoma"/>
                <w:sz w:val="18"/>
                <w:szCs w:val="18"/>
              </w:rPr>
              <w:t>A4195C</w:t>
            </w:r>
          </w:p>
        </w:tc>
      </w:tr>
    </w:tbl>
    <w:p w:rsidR="004F3AEC" w:rsidRDefault="004F3AEC" w:rsidP="003615C3"/>
    <w:p w:rsidR="00451335" w:rsidRDefault="00451335" w:rsidP="003615C3"/>
    <w:tbl>
      <w:tblPr>
        <w:tblpPr w:leftFromText="141" w:rightFromText="141" w:vertAnchor="text" w:horzAnchor="page" w:tblpX="1" w:tblpY="15"/>
        <w:tblW w:w="8505" w:type="dxa"/>
        <w:tblInd w:w="2832" w:type="dxa"/>
        <w:tblBorders>
          <w:top w:val="single" w:sz="2" w:space="0" w:color="95B3D7"/>
          <w:left w:val="single" w:sz="2" w:space="0" w:color="95B3D7"/>
          <w:bottom w:val="single" w:sz="2" w:space="0" w:color="95B3D7"/>
          <w:right w:val="single" w:sz="2" w:space="0" w:color="95B3D7"/>
          <w:insideH w:val="single" w:sz="2" w:space="0" w:color="95B3D7"/>
          <w:insideV w:val="single" w:sz="2" w:space="0" w:color="95B3D7"/>
        </w:tblBorders>
        <w:tblLook w:val="04A0" w:firstRow="1" w:lastRow="0" w:firstColumn="1" w:lastColumn="0" w:noHBand="0" w:noVBand="1"/>
      </w:tblPr>
      <w:tblGrid>
        <w:gridCol w:w="704"/>
        <w:gridCol w:w="1953"/>
        <w:gridCol w:w="1849"/>
        <w:gridCol w:w="1601"/>
        <w:gridCol w:w="2398"/>
      </w:tblGrid>
      <w:tr w:rsidR="00521592" w:rsidRPr="00D953CA" w:rsidTr="00521592">
        <w:trPr>
          <w:trHeight w:hRule="exact" w:val="284"/>
        </w:trPr>
        <w:tc>
          <w:tcPr>
            <w:tcW w:w="8505" w:type="dxa"/>
            <w:gridSpan w:val="5"/>
            <w:shd w:val="clear" w:color="auto" w:fill="DBE5F1"/>
          </w:tcPr>
          <w:p w:rsidR="00521592" w:rsidRPr="00D953CA" w:rsidRDefault="00521592" w:rsidP="00521592">
            <w:pPr>
              <w:pStyle w:val="PargrafodaLista"/>
              <w:tabs>
                <w:tab w:val="center" w:pos="4144"/>
                <w:tab w:val="left" w:pos="5414"/>
              </w:tabs>
              <w:ind w:left="0"/>
              <w:rPr>
                <w:rFonts w:cs="Tahoma"/>
                <w:sz w:val="20"/>
              </w:rPr>
            </w:pPr>
            <w:r w:rsidRPr="00D953CA">
              <w:rPr>
                <w:rFonts w:cs="Tahoma"/>
                <w:sz w:val="20"/>
              </w:rPr>
              <w:tab/>
            </w:r>
            <w:r>
              <w:rPr>
                <w:rFonts w:cs="Tahoma"/>
                <w:sz w:val="20"/>
              </w:rPr>
              <w:t xml:space="preserve">Regras de </w:t>
            </w:r>
            <w:r w:rsidRPr="00357787">
              <w:rPr>
                <w:rFonts w:cs="Tahoma"/>
                <w:sz w:val="20"/>
              </w:rPr>
              <w:t>Negócio</w:t>
            </w:r>
            <w:r>
              <w:rPr>
                <w:rFonts w:cs="Tahoma"/>
                <w:sz w:val="20"/>
                <w:szCs w:val="20"/>
              </w:rPr>
              <w:t xml:space="preserve"> – 1.2.3 </w:t>
            </w:r>
            <w:r w:rsidRPr="00521592">
              <w:rPr>
                <w:rFonts w:cs="Tahoma"/>
                <w:sz w:val="20"/>
                <w:szCs w:val="20"/>
              </w:rPr>
              <w:t>Reposição Clientes Indiretos</w:t>
            </w:r>
          </w:p>
        </w:tc>
      </w:tr>
      <w:tr w:rsidR="00521592" w:rsidRPr="008373E5" w:rsidTr="00521592">
        <w:trPr>
          <w:trHeight w:val="295"/>
        </w:trPr>
        <w:tc>
          <w:tcPr>
            <w:tcW w:w="704" w:type="dxa"/>
            <w:shd w:val="clear" w:color="auto" w:fill="auto"/>
            <w:vAlign w:val="center"/>
          </w:tcPr>
          <w:p w:rsidR="00521592" w:rsidRDefault="00FD5CA8" w:rsidP="0052159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RN01</w:t>
            </w:r>
          </w:p>
        </w:tc>
        <w:tc>
          <w:tcPr>
            <w:tcW w:w="7801" w:type="dxa"/>
            <w:gridSpan w:val="4"/>
            <w:shd w:val="clear" w:color="auto" w:fill="auto"/>
            <w:vAlign w:val="center"/>
          </w:tcPr>
          <w:p w:rsidR="00521592" w:rsidRDefault="00521592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Apresenta a </w:t>
            </w:r>
            <w:r w:rsidRPr="00521592">
              <w:rPr>
                <w:rFonts w:ascii="Calibri" w:eastAsia="Calibri" w:hAnsi="Calibri" w:cs="Tahoma"/>
                <w:sz w:val="18"/>
                <w:szCs w:val="18"/>
                <w:u w:val="single"/>
              </w:rPr>
              <w:t>vendas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, </w:t>
            </w:r>
            <w:r w:rsidRPr="00521592">
              <w:rPr>
                <w:rFonts w:ascii="Calibri" w:eastAsia="Calibri" w:hAnsi="Calibri" w:cs="Tahoma"/>
                <w:sz w:val="18"/>
                <w:szCs w:val="18"/>
                <w:u w:val="single"/>
              </w:rPr>
              <w:t>pedidos</w:t>
            </w:r>
            <w:r w:rsidRPr="00521592">
              <w:rPr>
                <w:rFonts w:ascii="Calibri" w:eastAsia="Calibri" w:hAnsi="Calibri" w:cs="Tahoma"/>
                <w:sz w:val="18"/>
                <w:szCs w:val="18"/>
              </w:rPr>
              <w:t xml:space="preserve"> e </w:t>
            </w:r>
            <w:r>
              <w:rPr>
                <w:rFonts w:ascii="Calibri" w:eastAsia="Calibri" w:hAnsi="Calibri" w:cs="Tahoma"/>
                <w:sz w:val="18"/>
                <w:szCs w:val="18"/>
                <w:u w:val="single"/>
              </w:rPr>
              <w:t>reposição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r w:rsidR="00891E5A">
              <w:rPr>
                <w:rFonts w:ascii="Calibri" w:eastAsia="Calibri" w:hAnsi="Calibri" w:cs="Tahoma"/>
                <w:sz w:val="18"/>
                <w:szCs w:val="18"/>
              </w:rPr>
              <w:t xml:space="preserve">de </w:t>
            </w:r>
            <w:r w:rsidR="00891E5A" w:rsidRPr="00891E5A">
              <w:rPr>
                <w:rFonts w:ascii="Calibri" w:eastAsia="Calibri" w:hAnsi="Calibri" w:cs="Tahoma"/>
                <w:sz w:val="18"/>
                <w:szCs w:val="18"/>
                <w:u w:val="single"/>
              </w:rPr>
              <w:t>estabelecimentos credenciados</w:t>
            </w:r>
            <w:r w:rsidR="00891E5A">
              <w:rPr>
                <w:rFonts w:ascii="Calibri" w:eastAsia="Calibri" w:hAnsi="Calibri" w:cs="Tahoma"/>
                <w:sz w:val="18"/>
                <w:szCs w:val="18"/>
              </w:rPr>
              <w:t xml:space="preserve"> com atributo de reposição igual a “Indireto” </w:t>
            </w:r>
            <w:r>
              <w:rPr>
                <w:rFonts w:ascii="Calibri" w:eastAsia="Calibri" w:hAnsi="Calibri" w:cs="Tahoma"/>
                <w:sz w:val="18"/>
                <w:szCs w:val="18"/>
              </w:rPr>
              <w:t>em três séries mensais de acordo com o período selecionado.</w:t>
            </w:r>
          </w:p>
          <w:p w:rsidR="00521592" w:rsidRPr="00521592" w:rsidRDefault="00521592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Traça linha perpendicular representando o </w:t>
            </w:r>
            <w:r w:rsidRPr="00521592">
              <w:rPr>
                <w:rFonts w:ascii="Calibri" w:eastAsia="Calibri" w:hAnsi="Calibri" w:cs="Tahoma"/>
                <w:i/>
                <w:sz w:val="18"/>
                <w:szCs w:val="18"/>
              </w:rPr>
              <w:t>índice de reposição</w:t>
            </w:r>
            <w:r>
              <w:rPr>
                <w:rFonts w:ascii="Calibri" w:eastAsia="Calibri" w:hAnsi="Calibri" w:cs="Tahoma"/>
                <w:sz w:val="18"/>
                <w:szCs w:val="18"/>
              </w:rPr>
              <w:t>.</w:t>
            </w:r>
          </w:p>
        </w:tc>
      </w:tr>
      <w:tr w:rsidR="00521592" w:rsidRPr="00C078BF" w:rsidTr="00521592">
        <w:tc>
          <w:tcPr>
            <w:tcW w:w="704" w:type="dxa"/>
            <w:shd w:val="clear" w:color="auto" w:fill="auto"/>
            <w:vAlign w:val="center"/>
          </w:tcPr>
          <w:p w:rsidR="00521592" w:rsidRDefault="00FD5CA8" w:rsidP="0052159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RN02</w:t>
            </w:r>
          </w:p>
        </w:tc>
        <w:tc>
          <w:tcPr>
            <w:tcW w:w="7801" w:type="dxa"/>
            <w:gridSpan w:val="4"/>
            <w:shd w:val="clear" w:color="auto" w:fill="auto"/>
            <w:vAlign w:val="center"/>
          </w:tcPr>
          <w:p w:rsidR="00521592" w:rsidRPr="00C078BF" w:rsidRDefault="00521592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Índice de reposição é a divisão da quantidade de unidades de </w:t>
            </w:r>
            <w:r w:rsidRPr="00521592">
              <w:rPr>
                <w:rFonts w:ascii="Calibri" w:eastAsia="Calibri" w:hAnsi="Calibri" w:cs="Tahoma"/>
                <w:sz w:val="18"/>
                <w:szCs w:val="18"/>
                <w:u w:val="single"/>
              </w:rPr>
              <w:t>reposição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pela quantidade de unidades de </w:t>
            </w:r>
            <w:r w:rsidRPr="00521592">
              <w:rPr>
                <w:rFonts w:ascii="Calibri" w:eastAsia="Calibri" w:hAnsi="Calibri" w:cs="Tahoma"/>
                <w:sz w:val="18"/>
                <w:szCs w:val="18"/>
                <w:u w:val="single"/>
              </w:rPr>
              <w:t>pedidos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no mesmo período.</w:t>
            </w:r>
          </w:p>
        </w:tc>
      </w:tr>
      <w:tr w:rsidR="003869C3" w:rsidRPr="00C078BF" w:rsidTr="00521592">
        <w:tc>
          <w:tcPr>
            <w:tcW w:w="704" w:type="dxa"/>
            <w:shd w:val="clear" w:color="auto" w:fill="auto"/>
            <w:vAlign w:val="center"/>
          </w:tcPr>
          <w:p w:rsidR="003869C3" w:rsidRDefault="00FD5CA8" w:rsidP="0052159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RN03</w:t>
            </w:r>
          </w:p>
        </w:tc>
        <w:tc>
          <w:tcPr>
            <w:tcW w:w="7801" w:type="dxa"/>
            <w:gridSpan w:val="4"/>
            <w:shd w:val="clear" w:color="auto" w:fill="auto"/>
            <w:vAlign w:val="center"/>
          </w:tcPr>
          <w:p w:rsidR="003869C3" w:rsidRDefault="003869C3" w:rsidP="003869C3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As </w:t>
            </w:r>
            <w:r w:rsidRPr="0034781A">
              <w:rPr>
                <w:rFonts w:ascii="Calibri" w:eastAsia="Calibri" w:hAnsi="Calibri" w:cs="Tahoma"/>
                <w:sz w:val="18"/>
                <w:szCs w:val="18"/>
                <w:u w:val="single"/>
              </w:rPr>
              <w:t>vendas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, </w:t>
            </w:r>
            <w:r w:rsidRPr="0034781A">
              <w:rPr>
                <w:rFonts w:ascii="Calibri" w:eastAsia="Calibri" w:hAnsi="Calibri" w:cs="Tahoma"/>
                <w:sz w:val="18"/>
                <w:szCs w:val="18"/>
                <w:u w:val="single"/>
              </w:rPr>
              <w:t>pedidos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e </w:t>
            </w:r>
            <w:r w:rsidRPr="0034781A">
              <w:rPr>
                <w:rFonts w:ascii="Calibri" w:eastAsia="Calibri" w:hAnsi="Calibri" w:cs="Tahoma"/>
                <w:sz w:val="18"/>
                <w:szCs w:val="18"/>
                <w:u w:val="single"/>
              </w:rPr>
              <w:t>reposições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são apresentadas no mês em que efetivamente foram realizadas, não mantendo nenhuma relação entre os fatos. </w:t>
            </w:r>
          </w:p>
        </w:tc>
      </w:tr>
      <w:tr w:rsidR="003869C3" w:rsidRPr="00C078BF" w:rsidTr="00521592">
        <w:tc>
          <w:tcPr>
            <w:tcW w:w="704" w:type="dxa"/>
            <w:shd w:val="clear" w:color="auto" w:fill="auto"/>
            <w:vAlign w:val="center"/>
          </w:tcPr>
          <w:p w:rsidR="003869C3" w:rsidRDefault="00FD5CA8" w:rsidP="0052159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RN04</w:t>
            </w:r>
          </w:p>
        </w:tc>
        <w:tc>
          <w:tcPr>
            <w:tcW w:w="7801" w:type="dxa"/>
            <w:gridSpan w:val="4"/>
            <w:shd w:val="clear" w:color="auto" w:fill="auto"/>
            <w:vAlign w:val="center"/>
          </w:tcPr>
          <w:p w:rsidR="003869C3" w:rsidRDefault="003869C3" w:rsidP="003869C3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O atributo de identificação dos produtos entre os fatos é o EAN (</w:t>
            </w:r>
            <w:proofErr w:type="spellStart"/>
            <w:r>
              <w:rPr>
                <w:rFonts w:ascii="Calibri" w:eastAsia="Calibri" w:hAnsi="Calibri" w:cs="Tahoma"/>
                <w:sz w:val="18"/>
                <w:szCs w:val="18"/>
              </w:rPr>
              <w:t>European</w:t>
            </w:r>
            <w:proofErr w:type="spellEnd"/>
            <w:r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Tahoma"/>
                <w:sz w:val="18"/>
                <w:szCs w:val="18"/>
              </w:rPr>
              <w:t>Article</w:t>
            </w:r>
            <w:proofErr w:type="spellEnd"/>
            <w:r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Tahoma"/>
                <w:sz w:val="18"/>
                <w:szCs w:val="18"/>
              </w:rPr>
              <w:t>Number</w:t>
            </w:r>
            <w:proofErr w:type="spellEnd"/>
            <w:r>
              <w:rPr>
                <w:rFonts w:ascii="Calibri" w:eastAsia="Calibri" w:hAnsi="Calibri" w:cs="Tahoma"/>
                <w:sz w:val="18"/>
                <w:szCs w:val="18"/>
              </w:rPr>
              <w:t>), convertido para a codificação de linha do sistema SAFE.</w:t>
            </w:r>
          </w:p>
        </w:tc>
      </w:tr>
      <w:tr w:rsidR="00521592" w:rsidRPr="00C078BF" w:rsidTr="00521592">
        <w:tc>
          <w:tcPr>
            <w:tcW w:w="704" w:type="dxa"/>
            <w:shd w:val="clear" w:color="auto" w:fill="auto"/>
            <w:vAlign w:val="center"/>
          </w:tcPr>
          <w:p w:rsidR="00521592" w:rsidRPr="00C078BF" w:rsidRDefault="00FD5CA8" w:rsidP="0052159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RN05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521592" w:rsidRPr="00C078BF" w:rsidRDefault="00521592" w:rsidP="00521592">
            <w:pPr>
              <w:rPr>
                <w:rFonts w:ascii="Calibri" w:eastAsia="Calibri" w:hAnsi="Calibri"/>
                <w:sz w:val="18"/>
                <w:szCs w:val="18"/>
              </w:rPr>
            </w:pPr>
            <w:r w:rsidRPr="00C078BF">
              <w:rPr>
                <w:rFonts w:ascii="Calibri" w:eastAsia="Calibri" w:hAnsi="Calibri"/>
                <w:sz w:val="18"/>
                <w:szCs w:val="18"/>
              </w:rPr>
              <w:t>Título do Gráfico</w:t>
            </w:r>
          </w:p>
        </w:tc>
        <w:tc>
          <w:tcPr>
            <w:tcW w:w="5848" w:type="dxa"/>
            <w:gridSpan w:val="3"/>
            <w:shd w:val="clear" w:color="auto" w:fill="auto"/>
          </w:tcPr>
          <w:p w:rsidR="00521592" w:rsidRPr="00C078BF" w:rsidRDefault="002B7AC3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2B7AC3">
              <w:rPr>
                <w:rFonts w:ascii="Calibri" w:eastAsia="Calibri" w:hAnsi="Calibri" w:cs="Tahoma"/>
                <w:sz w:val="18"/>
                <w:szCs w:val="18"/>
              </w:rPr>
              <w:t>Reposição Clientes Indiretos</w:t>
            </w:r>
          </w:p>
        </w:tc>
      </w:tr>
      <w:tr w:rsidR="00521592" w:rsidRPr="00C078BF" w:rsidTr="00521592">
        <w:tc>
          <w:tcPr>
            <w:tcW w:w="704" w:type="dxa"/>
            <w:shd w:val="clear" w:color="auto" w:fill="auto"/>
            <w:vAlign w:val="center"/>
          </w:tcPr>
          <w:p w:rsidR="00521592" w:rsidRPr="00C078BF" w:rsidRDefault="00FD5CA8" w:rsidP="0052159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RN06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521592" w:rsidRPr="00C078BF" w:rsidRDefault="00521592" w:rsidP="0052159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Formato</w:t>
            </w:r>
          </w:p>
        </w:tc>
        <w:tc>
          <w:tcPr>
            <w:tcW w:w="5848" w:type="dxa"/>
            <w:gridSpan w:val="3"/>
            <w:shd w:val="clear" w:color="auto" w:fill="auto"/>
          </w:tcPr>
          <w:p w:rsidR="00521592" w:rsidRDefault="003D58ED" w:rsidP="003D58ED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O gráfico “combo </w:t>
            </w:r>
            <w:proofErr w:type="spellStart"/>
            <w:r>
              <w:rPr>
                <w:rFonts w:ascii="Calibri" w:eastAsia="Calibri" w:hAnsi="Calibri" w:cs="Tahoma"/>
                <w:sz w:val="18"/>
                <w:szCs w:val="18"/>
              </w:rPr>
              <w:t>chart</w:t>
            </w:r>
            <w:proofErr w:type="spellEnd"/>
            <w:r>
              <w:rPr>
                <w:rFonts w:ascii="Calibri" w:eastAsia="Calibri" w:hAnsi="Calibri" w:cs="Tahoma"/>
                <w:sz w:val="18"/>
                <w:szCs w:val="18"/>
              </w:rPr>
              <w:t>” exibe três séries de barras verticais</w:t>
            </w:r>
            <w:r w:rsidRPr="003D58ED">
              <w:rPr>
                <w:rFonts w:ascii="Calibri" w:eastAsia="Calibri" w:hAnsi="Calibri" w:cs="Tahoma"/>
                <w:sz w:val="18"/>
                <w:szCs w:val="18"/>
              </w:rPr>
              <w:t xml:space="preserve"> com uma linha perpendicular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sobre as barras. </w:t>
            </w:r>
          </w:p>
          <w:p w:rsidR="003D58ED" w:rsidRDefault="003D58ED" w:rsidP="003D58ED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1ª Barra = </w:t>
            </w:r>
            <w:r w:rsidRPr="003D58ED">
              <w:rPr>
                <w:rFonts w:ascii="Calibri" w:eastAsia="Calibri" w:hAnsi="Calibri" w:cs="Tahoma"/>
                <w:sz w:val="18"/>
                <w:szCs w:val="18"/>
                <w:u w:val="single"/>
              </w:rPr>
              <w:t>vendas</w:t>
            </w:r>
          </w:p>
          <w:p w:rsidR="003D58ED" w:rsidRDefault="003D58ED" w:rsidP="003D58ED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2ª Barra = </w:t>
            </w:r>
            <w:r w:rsidRPr="003D58ED">
              <w:rPr>
                <w:rFonts w:ascii="Calibri" w:eastAsia="Calibri" w:hAnsi="Calibri" w:cs="Tahoma"/>
                <w:sz w:val="18"/>
                <w:szCs w:val="18"/>
                <w:u w:val="single"/>
              </w:rPr>
              <w:t>pedidos</w:t>
            </w:r>
          </w:p>
          <w:p w:rsidR="003D58ED" w:rsidRDefault="003D58ED" w:rsidP="003D58ED">
            <w:pPr>
              <w:rPr>
                <w:rFonts w:ascii="Calibri" w:eastAsia="Calibri" w:hAnsi="Calibri" w:cs="Tahoma"/>
                <w:sz w:val="18"/>
                <w:szCs w:val="18"/>
                <w:u w:val="single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3ª Barra = </w:t>
            </w:r>
            <w:r w:rsidRPr="003D58ED">
              <w:rPr>
                <w:rFonts w:ascii="Calibri" w:eastAsia="Calibri" w:hAnsi="Calibri" w:cs="Tahoma"/>
                <w:sz w:val="18"/>
                <w:szCs w:val="18"/>
                <w:u w:val="single"/>
              </w:rPr>
              <w:t>reposição</w:t>
            </w:r>
          </w:p>
          <w:p w:rsidR="003D58ED" w:rsidRPr="003D58ED" w:rsidRDefault="003D58ED" w:rsidP="003D58ED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3D58ED">
              <w:rPr>
                <w:rFonts w:ascii="Calibri" w:eastAsia="Calibri" w:hAnsi="Calibri" w:cs="Tahoma"/>
                <w:sz w:val="18"/>
                <w:szCs w:val="18"/>
              </w:rPr>
              <w:t>Linha per</w:t>
            </w:r>
            <w:r>
              <w:rPr>
                <w:rFonts w:ascii="Calibri" w:eastAsia="Calibri" w:hAnsi="Calibri" w:cs="Tahoma"/>
                <w:sz w:val="18"/>
                <w:szCs w:val="18"/>
              </w:rPr>
              <w:t>pendicular = Índice de reposição</w:t>
            </w:r>
          </w:p>
        </w:tc>
      </w:tr>
      <w:tr w:rsidR="00521592" w:rsidRPr="00C078BF" w:rsidTr="00521592">
        <w:tc>
          <w:tcPr>
            <w:tcW w:w="704" w:type="dxa"/>
            <w:shd w:val="clear" w:color="auto" w:fill="auto"/>
            <w:vAlign w:val="center"/>
          </w:tcPr>
          <w:p w:rsidR="00521592" w:rsidRDefault="00FD5CA8" w:rsidP="0052159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RN07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521592" w:rsidRPr="00C078BF" w:rsidRDefault="00521592" w:rsidP="0052159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Anotações (tooltip)</w:t>
            </w:r>
          </w:p>
        </w:tc>
        <w:tc>
          <w:tcPr>
            <w:tcW w:w="5848" w:type="dxa"/>
            <w:gridSpan w:val="3"/>
            <w:shd w:val="clear" w:color="auto" w:fill="auto"/>
          </w:tcPr>
          <w:p w:rsidR="00521592" w:rsidRPr="00C078BF" w:rsidRDefault="0029223E" w:rsidP="0029223E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Ao passar o mouse nas barras exibe o período, e a quantidade referente ao fato.</w:t>
            </w:r>
          </w:p>
        </w:tc>
      </w:tr>
      <w:tr w:rsidR="00521592" w:rsidRPr="00C078BF" w:rsidTr="00B92E67">
        <w:trPr>
          <w:trHeight w:val="50"/>
        </w:trPr>
        <w:tc>
          <w:tcPr>
            <w:tcW w:w="704" w:type="dxa"/>
            <w:vMerge w:val="restart"/>
            <w:shd w:val="clear" w:color="auto" w:fill="auto"/>
            <w:vAlign w:val="center"/>
          </w:tcPr>
          <w:p w:rsidR="00521592" w:rsidRPr="00C078BF" w:rsidRDefault="00FD5CA8" w:rsidP="0052159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RN08</w:t>
            </w:r>
          </w:p>
        </w:tc>
        <w:tc>
          <w:tcPr>
            <w:tcW w:w="1953" w:type="dxa"/>
            <w:vMerge w:val="restart"/>
            <w:shd w:val="clear" w:color="auto" w:fill="auto"/>
            <w:vAlign w:val="center"/>
          </w:tcPr>
          <w:p w:rsidR="00521592" w:rsidRPr="00C078BF" w:rsidRDefault="00521592" w:rsidP="0052159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 xml:space="preserve">Definição do estilo </w:t>
            </w:r>
            <w:r w:rsidRPr="00C078BF">
              <w:rPr>
                <w:rFonts w:ascii="Calibri" w:eastAsia="Calibri" w:hAnsi="Calibri"/>
                <w:sz w:val="18"/>
                <w:szCs w:val="18"/>
              </w:rPr>
              <w:t>do gráfico</w:t>
            </w:r>
          </w:p>
        </w:tc>
        <w:tc>
          <w:tcPr>
            <w:tcW w:w="1849" w:type="dxa"/>
            <w:shd w:val="clear" w:color="auto" w:fill="auto"/>
          </w:tcPr>
          <w:p w:rsidR="00521592" w:rsidRPr="00C078BF" w:rsidRDefault="00521592" w:rsidP="0029223E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Cores das </w:t>
            </w:r>
            <w:r w:rsidR="0029223E">
              <w:rPr>
                <w:rFonts w:ascii="Calibri" w:eastAsia="Calibri" w:hAnsi="Calibri" w:cs="Tahoma"/>
                <w:sz w:val="18"/>
                <w:szCs w:val="18"/>
              </w:rPr>
              <w:t>Barras e linha</w:t>
            </w:r>
          </w:p>
        </w:tc>
        <w:tc>
          <w:tcPr>
            <w:tcW w:w="1601" w:type="dxa"/>
            <w:shd w:val="clear" w:color="auto" w:fill="auto"/>
          </w:tcPr>
          <w:p w:rsidR="00521592" w:rsidRDefault="0029223E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Vendas</w:t>
            </w:r>
            <w:r w:rsidR="00521592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</w:p>
          <w:p w:rsidR="00521592" w:rsidRDefault="0029223E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Pedidos</w:t>
            </w:r>
          </w:p>
          <w:p w:rsidR="0029223E" w:rsidRDefault="0029223E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Reposição</w:t>
            </w:r>
          </w:p>
          <w:p w:rsidR="0029223E" w:rsidRDefault="0029223E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Índice</w:t>
            </w:r>
          </w:p>
        </w:tc>
        <w:tc>
          <w:tcPr>
            <w:tcW w:w="2398" w:type="dxa"/>
            <w:shd w:val="clear" w:color="auto" w:fill="auto"/>
          </w:tcPr>
          <w:p w:rsidR="0029223E" w:rsidRPr="00287C8A" w:rsidRDefault="0029223E" w:rsidP="0029223E">
            <w:pPr>
              <w:rPr>
                <w:rFonts w:ascii="Calibri" w:eastAsia="Calibri" w:hAnsi="Calibri" w:cs="Tahoma"/>
                <w:sz w:val="18"/>
                <w:szCs w:val="18"/>
                <w:lang w:val="en-US"/>
                <w:rPrChange w:id="45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</w:pP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</w:rPr>
              <w:t xml:space="preserve">RGB(149,27,128) - </w:t>
            </w: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  <w:rPrChange w:id="46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  <w:t xml:space="preserve">#951B80 </w:t>
            </w:r>
          </w:p>
          <w:p w:rsidR="0029223E" w:rsidRPr="00287C8A" w:rsidRDefault="0029223E" w:rsidP="0029223E">
            <w:pPr>
              <w:rPr>
                <w:rFonts w:ascii="Calibri" w:eastAsia="Calibri" w:hAnsi="Calibri" w:cs="Tahoma"/>
                <w:sz w:val="18"/>
                <w:szCs w:val="18"/>
                <w:lang w:val="en-US"/>
                <w:rPrChange w:id="47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</w:pP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</w:rPr>
              <w:t xml:space="preserve">RGB(58,171,55) -  </w:t>
            </w: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  <w:rPrChange w:id="48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  <w:t>#3AAB37</w:t>
            </w:r>
          </w:p>
          <w:p w:rsidR="0029223E" w:rsidRPr="00287C8A" w:rsidRDefault="0029223E" w:rsidP="0029223E">
            <w:pPr>
              <w:rPr>
                <w:rFonts w:ascii="Calibri" w:eastAsia="Calibri" w:hAnsi="Calibri" w:cs="Tahoma"/>
                <w:sz w:val="18"/>
                <w:szCs w:val="18"/>
                <w:lang w:val="en-US"/>
                <w:rPrChange w:id="49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</w:pP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</w:rPr>
              <w:t xml:space="preserve">RGB(26,114,186) - </w:t>
            </w: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  <w:rPrChange w:id="50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  <w:t>#1</w:t>
            </w:r>
            <w:del w:id="51" w:author="Wilson Alberto" w:date="2014-12-08T10:05:00Z">
              <w:r w:rsidRPr="00287C8A" w:rsidDel="000C66EB">
                <w:rPr>
                  <w:rFonts w:ascii="Calibri" w:eastAsia="Calibri" w:hAnsi="Calibri" w:cs="Tahoma"/>
                  <w:sz w:val="18"/>
                  <w:szCs w:val="18"/>
                  <w:lang w:val="en-US"/>
                  <w:rPrChange w:id="52" w:author="Wilson Alberto" w:date="2014-12-08T10:57:00Z">
                    <w:rPr>
                      <w:rFonts w:ascii="Calibri" w:eastAsia="Calibri" w:hAnsi="Calibri" w:cs="Tahoma"/>
                      <w:sz w:val="18"/>
                      <w:szCs w:val="18"/>
                    </w:rPr>
                  </w:rPrChange>
                </w:rPr>
                <w:delText>A</w:delText>
              </w:r>
            </w:del>
            <w:ins w:id="53" w:author="Wilson Alberto" w:date="2014-12-08T10:05:00Z">
              <w:r w:rsidR="000C66EB" w:rsidRPr="00287C8A">
                <w:rPr>
                  <w:rFonts w:ascii="Calibri" w:eastAsia="Calibri" w:hAnsi="Calibri" w:cs="Tahoma"/>
                  <w:sz w:val="18"/>
                  <w:szCs w:val="18"/>
                  <w:lang w:val="en-US"/>
                  <w:rPrChange w:id="54" w:author="Wilson Alberto" w:date="2014-12-08T10:57:00Z">
                    <w:rPr>
                      <w:rFonts w:ascii="Calibri" w:eastAsia="Calibri" w:hAnsi="Calibri" w:cs="Tahoma"/>
                      <w:sz w:val="18"/>
                      <w:szCs w:val="18"/>
                    </w:rPr>
                  </w:rPrChange>
                </w:rPr>
                <w:t>ª</w:t>
              </w:r>
            </w:ins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  <w:rPrChange w:id="55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  <w:t>72BA</w:t>
            </w:r>
          </w:p>
          <w:p w:rsidR="00521592" w:rsidRPr="00C078BF" w:rsidRDefault="0029223E" w:rsidP="0029223E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 w:rsidRPr="000C66EB">
              <w:rPr>
                <w:rFonts w:ascii="Calibri" w:eastAsia="Calibri" w:hAnsi="Calibri" w:cs="Tahoma"/>
                <w:sz w:val="18"/>
                <w:szCs w:val="18"/>
                <w:rPrChange w:id="56" w:author="Wilson Alberto" w:date="2014-12-08T10:05:00Z">
                  <w:rPr>
                    <w:rFonts w:ascii="Calibri" w:eastAsia="Calibri" w:hAnsi="Calibri" w:cs="Tahoma"/>
                    <w:sz w:val="18"/>
                    <w:szCs w:val="18"/>
                    <w:lang w:val="en-US"/>
                  </w:rPr>
                </w:rPrChange>
              </w:rPr>
              <w:t>RGB(</w:t>
            </w:r>
            <w:proofErr w:type="gramEnd"/>
            <w:r w:rsidRPr="000C66EB">
              <w:rPr>
                <w:rFonts w:ascii="Calibri" w:eastAsia="Calibri" w:hAnsi="Calibri" w:cs="Tahoma"/>
                <w:sz w:val="18"/>
                <w:szCs w:val="18"/>
                <w:rPrChange w:id="57" w:author="Wilson Alberto" w:date="2014-12-08T10:05:00Z">
                  <w:rPr>
                    <w:rFonts w:ascii="Calibri" w:eastAsia="Calibri" w:hAnsi="Calibri" w:cs="Tahoma"/>
                    <w:sz w:val="18"/>
                    <w:szCs w:val="18"/>
                    <w:lang w:val="en-US"/>
                  </w:rPr>
                </w:rPrChange>
              </w:rPr>
              <w:t xml:space="preserve">234,91,12) - </w:t>
            </w:r>
            <w:r w:rsidRPr="0029223E">
              <w:rPr>
                <w:rFonts w:ascii="Calibri" w:eastAsia="Calibri" w:hAnsi="Calibri" w:cs="Tahoma"/>
                <w:sz w:val="18"/>
                <w:szCs w:val="18"/>
              </w:rPr>
              <w:t>#EA5B0C</w:t>
            </w:r>
          </w:p>
        </w:tc>
      </w:tr>
      <w:tr w:rsidR="00521592" w:rsidRPr="00C078BF" w:rsidTr="00B92E67">
        <w:trPr>
          <w:trHeight w:val="50"/>
        </w:trPr>
        <w:tc>
          <w:tcPr>
            <w:tcW w:w="704" w:type="dxa"/>
            <w:vMerge/>
            <w:shd w:val="clear" w:color="auto" w:fill="auto"/>
            <w:vAlign w:val="center"/>
          </w:tcPr>
          <w:p w:rsidR="00521592" w:rsidRDefault="00521592" w:rsidP="0052159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521592" w:rsidRPr="00C078BF" w:rsidRDefault="00521592" w:rsidP="0052159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849" w:type="dxa"/>
            <w:shd w:val="clear" w:color="auto" w:fill="auto"/>
          </w:tcPr>
          <w:p w:rsidR="00521592" w:rsidRPr="00C078BF" w:rsidRDefault="00521592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Cores das anotações </w:t>
            </w:r>
          </w:p>
        </w:tc>
        <w:tc>
          <w:tcPr>
            <w:tcW w:w="3999" w:type="dxa"/>
            <w:gridSpan w:val="2"/>
            <w:shd w:val="clear" w:color="auto" w:fill="auto"/>
          </w:tcPr>
          <w:p w:rsidR="00521592" w:rsidRPr="00C078BF" w:rsidRDefault="0029223E" w:rsidP="0029223E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Preto </w:t>
            </w:r>
            <w:del w:id="58" w:author="Wilson Alberto" w:date="2014-12-08T10:05:00Z">
              <w:r w:rsidDel="000C66EB">
                <w:rPr>
                  <w:rFonts w:ascii="Calibri" w:eastAsia="Calibri" w:hAnsi="Calibri" w:cs="Tahoma"/>
                  <w:sz w:val="18"/>
                  <w:szCs w:val="18"/>
                </w:rPr>
                <w:delText>-</w:delText>
              </w:r>
            </w:del>
            <w:ins w:id="59" w:author="Wilson Alberto" w:date="2014-12-08T10:05:00Z">
              <w:r w:rsidR="000C66EB">
                <w:rPr>
                  <w:rFonts w:ascii="Calibri" w:eastAsia="Calibri" w:hAnsi="Calibri" w:cs="Tahoma"/>
                  <w:sz w:val="18"/>
                  <w:szCs w:val="18"/>
                </w:rPr>
                <w:t>–</w:t>
              </w:r>
            </w:ins>
            <w:r>
              <w:rPr>
                <w:rFonts w:ascii="Calibri" w:eastAsia="Calibri" w:hAnsi="Calibri" w:cs="Tahoma"/>
                <w:sz w:val="18"/>
                <w:szCs w:val="18"/>
              </w:rPr>
              <w:t xml:space="preserve"> Automático</w:t>
            </w:r>
          </w:p>
        </w:tc>
      </w:tr>
      <w:tr w:rsidR="00521592" w:rsidRPr="00C078BF" w:rsidTr="00B92E67">
        <w:trPr>
          <w:trHeight w:val="50"/>
        </w:trPr>
        <w:tc>
          <w:tcPr>
            <w:tcW w:w="704" w:type="dxa"/>
            <w:vMerge/>
            <w:shd w:val="clear" w:color="auto" w:fill="auto"/>
            <w:vAlign w:val="center"/>
          </w:tcPr>
          <w:p w:rsidR="00521592" w:rsidRDefault="00521592" w:rsidP="0052159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521592" w:rsidRPr="00C078BF" w:rsidRDefault="00521592" w:rsidP="0052159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849" w:type="dxa"/>
            <w:shd w:val="clear" w:color="auto" w:fill="auto"/>
          </w:tcPr>
          <w:p w:rsidR="00521592" w:rsidRPr="00C078BF" w:rsidRDefault="00521592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Fonte</w:t>
            </w:r>
          </w:p>
        </w:tc>
        <w:tc>
          <w:tcPr>
            <w:tcW w:w="3999" w:type="dxa"/>
            <w:gridSpan w:val="2"/>
            <w:shd w:val="clear" w:color="auto" w:fill="auto"/>
          </w:tcPr>
          <w:p w:rsidR="00521592" w:rsidRPr="00C078BF" w:rsidRDefault="00521592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Arial tamanho nove (9).</w:t>
            </w:r>
          </w:p>
        </w:tc>
      </w:tr>
      <w:tr w:rsidR="00521592" w:rsidTr="00B92E67">
        <w:trPr>
          <w:trHeight w:val="50"/>
        </w:trPr>
        <w:tc>
          <w:tcPr>
            <w:tcW w:w="704" w:type="dxa"/>
            <w:vMerge/>
            <w:shd w:val="clear" w:color="auto" w:fill="auto"/>
            <w:vAlign w:val="center"/>
          </w:tcPr>
          <w:p w:rsidR="00521592" w:rsidRDefault="00521592" w:rsidP="0052159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521592" w:rsidRPr="00C078BF" w:rsidRDefault="00521592" w:rsidP="0052159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849" w:type="dxa"/>
            <w:shd w:val="clear" w:color="auto" w:fill="auto"/>
          </w:tcPr>
          <w:p w:rsidR="00521592" w:rsidRDefault="00521592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Cores da barra de título</w:t>
            </w:r>
          </w:p>
        </w:tc>
        <w:tc>
          <w:tcPr>
            <w:tcW w:w="3999" w:type="dxa"/>
            <w:gridSpan w:val="2"/>
            <w:shd w:val="clear" w:color="auto" w:fill="auto"/>
          </w:tcPr>
          <w:p w:rsidR="00521592" w:rsidRDefault="00521592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RGB(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107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,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171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,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199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)</w:t>
            </w:r>
          </w:p>
        </w:tc>
      </w:tr>
      <w:tr w:rsidR="00B92E67" w:rsidRPr="00C078BF" w:rsidTr="00B92E67">
        <w:trPr>
          <w:trHeight w:val="50"/>
        </w:trPr>
        <w:tc>
          <w:tcPr>
            <w:tcW w:w="704" w:type="dxa"/>
            <w:shd w:val="clear" w:color="auto" w:fill="auto"/>
            <w:vAlign w:val="center"/>
          </w:tcPr>
          <w:p w:rsidR="00B92E67" w:rsidRPr="00C078BF" w:rsidRDefault="00FD5CA8" w:rsidP="00B92E67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RN09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92E67" w:rsidRPr="00C078BF" w:rsidRDefault="00B92E67" w:rsidP="00B92E67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Legendas</w:t>
            </w:r>
          </w:p>
        </w:tc>
        <w:tc>
          <w:tcPr>
            <w:tcW w:w="1849" w:type="dxa"/>
            <w:shd w:val="clear" w:color="auto" w:fill="auto"/>
          </w:tcPr>
          <w:p w:rsidR="00B92E67" w:rsidRDefault="00B92E67" w:rsidP="00B92E67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Vendas </w:t>
            </w:r>
          </w:p>
          <w:p w:rsidR="00B92E67" w:rsidRDefault="00B92E67" w:rsidP="00B92E67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lastRenderedPageBreak/>
              <w:t>Pedidos</w:t>
            </w:r>
          </w:p>
          <w:p w:rsidR="00B92E67" w:rsidRDefault="00B92E67" w:rsidP="00B92E67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Reposição</w:t>
            </w:r>
          </w:p>
          <w:p w:rsidR="00B92E67" w:rsidRDefault="00B92E67" w:rsidP="00B92E67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Índice</w:t>
            </w:r>
          </w:p>
        </w:tc>
        <w:tc>
          <w:tcPr>
            <w:tcW w:w="3999" w:type="dxa"/>
            <w:gridSpan w:val="2"/>
            <w:shd w:val="clear" w:color="auto" w:fill="auto"/>
          </w:tcPr>
          <w:p w:rsidR="00B92E67" w:rsidRPr="00287C8A" w:rsidRDefault="00B92E67" w:rsidP="00B92E67">
            <w:pPr>
              <w:rPr>
                <w:rFonts w:ascii="Calibri" w:eastAsia="Calibri" w:hAnsi="Calibri" w:cs="Tahoma"/>
                <w:sz w:val="18"/>
                <w:szCs w:val="18"/>
                <w:lang w:val="en-US"/>
                <w:rPrChange w:id="60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</w:pP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</w:rPr>
              <w:lastRenderedPageBreak/>
              <w:t xml:space="preserve">RGB(149,27,128) - </w:t>
            </w: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  <w:rPrChange w:id="61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  <w:t xml:space="preserve">#951B80 </w:t>
            </w:r>
          </w:p>
          <w:p w:rsidR="00B92E67" w:rsidRPr="00287C8A" w:rsidRDefault="00B92E67" w:rsidP="00B92E67">
            <w:pPr>
              <w:rPr>
                <w:rFonts w:ascii="Calibri" w:eastAsia="Calibri" w:hAnsi="Calibri" w:cs="Tahoma"/>
                <w:sz w:val="18"/>
                <w:szCs w:val="18"/>
                <w:lang w:val="en-US"/>
                <w:rPrChange w:id="62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</w:pP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</w:rPr>
              <w:lastRenderedPageBreak/>
              <w:t xml:space="preserve">RGB(58,171,55) -  </w:t>
            </w: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  <w:rPrChange w:id="63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  <w:t>#3AAB37</w:t>
            </w:r>
          </w:p>
          <w:p w:rsidR="00B92E67" w:rsidRPr="00287C8A" w:rsidRDefault="00B92E67" w:rsidP="00B92E67">
            <w:pPr>
              <w:rPr>
                <w:rFonts w:ascii="Calibri" w:eastAsia="Calibri" w:hAnsi="Calibri" w:cs="Tahoma"/>
                <w:sz w:val="18"/>
                <w:szCs w:val="18"/>
                <w:lang w:val="en-US"/>
                <w:rPrChange w:id="64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</w:pP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</w:rPr>
              <w:t xml:space="preserve">RGB(26,114,186) - </w:t>
            </w: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  <w:rPrChange w:id="65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  <w:t>#1</w:t>
            </w:r>
            <w:del w:id="66" w:author="Wilson Alberto" w:date="2014-12-08T10:05:00Z">
              <w:r w:rsidRPr="00287C8A" w:rsidDel="000C66EB">
                <w:rPr>
                  <w:rFonts w:ascii="Calibri" w:eastAsia="Calibri" w:hAnsi="Calibri" w:cs="Tahoma"/>
                  <w:sz w:val="18"/>
                  <w:szCs w:val="18"/>
                  <w:lang w:val="en-US"/>
                  <w:rPrChange w:id="67" w:author="Wilson Alberto" w:date="2014-12-08T10:57:00Z">
                    <w:rPr>
                      <w:rFonts w:ascii="Calibri" w:eastAsia="Calibri" w:hAnsi="Calibri" w:cs="Tahoma"/>
                      <w:sz w:val="18"/>
                      <w:szCs w:val="18"/>
                    </w:rPr>
                  </w:rPrChange>
                </w:rPr>
                <w:delText>A</w:delText>
              </w:r>
            </w:del>
            <w:ins w:id="68" w:author="Wilson Alberto" w:date="2014-12-08T10:05:00Z">
              <w:r w:rsidR="000C66EB" w:rsidRPr="00287C8A">
                <w:rPr>
                  <w:rFonts w:ascii="Calibri" w:eastAsia="Calibri" w:hAnsi="Calibri" w:cs="Tahoma"/>
                  <w:sz w:val="18"/>
                  <w:szCs w:val="18"/>
                  <w:lang w:val="en-US"/>
                  <w:rPrChange w:id="69" w:author="Wilson Alberto" w:date="2014-12-08T10:57:00Z">
                    <w:rPr>
                      <w:rFonts w:ascii="Calibri" w:eastAsia="Calibri" w:hAnsi="Calibri" w:cs="Tahoma"/>
                      <w:sz w:val="18"/>
                      <w:szCs w:val="18"/>
                    </w:rPr>
                  </w:rPrChange>
                </w:rPr>
                <w:t>ª</w:t>
              </w:r>
            </w:ins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  <w:rPrChange w:id="70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  <w:t>72BA</w:t>
            </w:r>
          </w:p>
          <w:p w:rsidR="00B92E67" w:rsidRPr="00C078BF" w:rsidRDefault="00B92E67" w:rsidP="00B92E67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 w:rsidRPr="000C66EB">
              <w:rPr>
                <w:rFonts w:ascii="Calibri" w:eastAsia="Calibri" w:hAnsi="Calibri" w:cs="Tahoma"/>
                <w:sz w:val="18"/>
                <w:szCs w:val="18"/>
                <w:rPrChange w:id="71" w:author="Wilson Alberto" w:date="2014-12-08T10:05:00Z">
                  <w:rPr>
                    <w:rFonts w:ascii="Calibri" w:eastAsia="Calibri" w:hAnsi="Calibri" w:cs="Tahoma"/>
                    <w:sz w:val="18"/>
                    <w:szCs w:val="18"/>
                    <w:lang w:val="en-US"/>
                  </w:rPr>
                </w:rPrChange>
              </w:rPr>
              <w:t>RGB(</w:t>
            </w:r>
            <w:proofErr w:type="gramEnd"/>
            <w:r w:rsidRPr="000C66EB">
              <w:rPr>
                <w:rFonts w:ascii="Calibri" w:eastAsia="Calibri" w:hAnsi="Calibri" w:cs="Tahoma"/>
                <w:sz w:val="18"/>
                <w:szCs w:val="18"/>
                <w:rPrChange w:id="72" w:author="Wilson Alberto" w:date="2014-12-08T10:05:00Z">
                  <w:rPr>
                    <w:rFonts w:ascii="Calibri" w:eastAsia="Calibri" w:hAnsi="Calibri" w:cs="Tahoma"/>
                    <w:sz w:val="18"/>
                    <w:szCs w:val="18"/>
                    <w:lang w:val="en-US"/>
                  </w:rPr>
                </w:rPrChange>
              </w:rPr>
              <w:t xml:space="preserve">234,91,12) - </w:t>
            </w:r>
            <w:r w:rsidRPr="0029223E">
              <w:rPr>
                <w:rFonts w:ascii="Calibri" w:eastAsia="Calibri" w:hAnsi="Calibri" w:cs="Tahoma"/>
                <w:sz w:val="18"/>
                <w:szCs w:val="18"/>
              </w:rPr>
              <w:t>#EA5B0C</w:t>
            </w:r>
          </w:p>
        </w:tc>
      </w:tr>
    </w:tbl>
    <w:p w:rsidR="003615C3" w:rsidRDefault="003615C3" w:rsidP="003615C3"/>
    <w:p w:rsidR="00532CDA" w:rsidRDefault="00532CDA" w:rsidP="003615C3"/>
    <w:p w:rsidR="00521592" w:rsidRDefault="00521592" w:rsidP="003615C3"/>
    <w:tbl>
      <w:tblPr>
        <w:tblpPr w:leftFromText="141" w:rightFromText="141" w:vertAnchor="text" w:horzAnchor="page" w:tblpX="1" w:tblpY="15"/>
        <w:tblW w:w="8505" w:type="dxa"/>
        <w:tblInd w:w="2832" w:type="dxa"/>
        <w:tblBorders>
          <w:top w:val="single" w:sz="2" w:space="0" w:color="95B3D7"/>
          <w:left w:val="single" w:sz="2" w:space="0" w:color="95B3D7"/>
          <w:bottom w:val="single" w:sz="2" w:space="0" w:color="95B3D7"/>
          <w:right w:val="single" w:sz="2" w:space="0" w:color="95B3D7"/>
          <w:insideH w:val="single" w:sz="2" w:space="0" w:color="95B3D7"/>
          <w:insideV w:val="single" w:sz="2" w:space="0" w:color="95B3D7"/>
        </w:tblBorders>
        <w:tblLook w:val="04A0" w:firstRow="1" w:lastRow="0" w:firstColumn="1" w:lastColumn="0" w:noHBand="0" w:noVBand="1"/>
      </w:tblPr>
      <w:tblGrid>
        <w:gridCol w:w="704"/>
        <w:gridCol w:w="1953"/>
        <w:gridCol w:w="1053"/>
        <w:gridCol w:w="1788"/>
        <w:gridCol w:w="609"/>
        <w:gridCol w:w="2398"/>
      </w:tblGrid>
      <w:tr w:rsidR="00357787" w:rsidRPr="00D953CA" w:rsidTr="007A3112">
        <w:trPr>
          <w:trHeight w:hRule="exact" w:val="284"/>
        </w:trPr>
        <w:tc>
          <w:tcPr>
            <w:tcW w:w="8505" w:type="dxa"/>
            <w:gridSpan w:val="6"/>
            <w:shd w:val="clear" w:color="auto" w:fill="DBE5F1"/>
          </w:tcPr>
          <w:p w:rsidR="00357787" w:rsidRPr="00D953CA" w:rsidRDefault="00357787" w:rsidP="00357787">
            <w:pPr>
              <w:pStyle w:val="PargrafodaLista"/>
              <w:tabs>
                <w:tab w:val="center" w:pos="4144"/>
                <w:tab w:val="left" w:pos="5414"/>
              </w:tabs>
              <w:ind w:left="0"/>
              <w:rPr>
                <w:rFonts w:cs="Tahoma"/>
                <w:sz w:val="20"/>
              </w:rPr>
            </w:pPr>
            <w:r w:rsidRPr="00D953CA">
              <w:rPr>
                <w:rFonts w:cs="Tahoma"/>
                <w:sz w:val="20"/>
              </w:rPr>
              <w:tab/>
            </w:r>
            <w:r>
              <w:rPr>
                <w:rFonts w:cs="Tahoma"/>
                <w:sz w:val="20"/>
              </w:rPr>
              <w:t xml:space="preserve">Regras de </w:t>
            </w:r>
            <w:r w:rsidRPr="00357787">
              <w:rPr>
                <w:rFonts w:cs="Tahoma"/>
                <w:sz w:val="20"/>
              </w:rPr>
              <w:t>Negócio</w:t>
            </w:r>
            <w:r>
              <w:rPr>
                <w:rFonts w:cs="Tahoma"/>
                <w:sz w:val="20"/>
                <w:szCs w:val="20"/>
              </w:rPr>
              <w:t xml:space="preserve"> – 1.2.4</w:t>
            </w:r>
            <w:r>
              <w:t xml:space="preserve"> </w:t>
            </w:r>
            <w:r w:rsidRPr="00357787">
              <w:rPr>
                <w:rFonts w:cs="Tahoma"/>
                <w:sz w:val="20"/>
                <w:szCs w:val="20"/>
              </w:rPr>
              <w:t>Resultado do Programa – clientes diretos e indiretos</w:t>
            </w:r>
          </w:p>
        </w:tc>
      </w:tr>
      <w:tr w:rsidR="00357787" w:rsidRPr="00521592" w:rsidTr="007A3112">
        <w:trPr>
          <w:trHeight w:val="295"/>
        </w:trPr>
        <w:tc>
          <w:tcPr>
            <w:tcW w:w="704" w:type="dxa"/>
            <w:shd w:val="clear" w:color="auto" w:fill="auto"/>
            <w:vAlign w:val="center"/>
          </w:tcPr>
          <w:p w:rsidR="00357787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RN01</w:t>
            </w:r>
          </w:p>
        </w:tc>
        <w:tc>
          <w:tcPr>
            <w:tcW w:w="7801" w:type="dxa"/>
            <w:gridSpan w:val="5"/>
            <w:shd w:val="clear" w:color="auto" w:fill="auto"/>
            <w:vAlign w:val="center"/>
          </w:tcPr>
          <w:p w:rsidR="00357787" w:rsidRPr="00521592" w:rsidRDefault="00357787" w:rsidP="00172301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Exibe </w:t>
            </w:r>
            <w:r w:rsidR="00171CC0">
              <w:rPr>
                <w:rFonts w:ascii="Calibri" w:eastAsia="Calibri" w:hAnsi="Calibri" w:cs="Tahoma"/>
                <w:sz w:val="18"/>
                <w:szCs w:val="18"/>
              </w:rPr>
              <w:t>o percentual d</w:t>
            </w:r>
            <w:r w:rsidR="00172301">
              <w:rPr>
                <w:rFonts w:ascii="Calibri" w:eastAsia="Calibri" w:hAnsi="Calibri" w:cs="Tahoma"/>
                <w:sz w:val="18"/>
                <w:szCs w:val="18"/>
              </w:rPr>
              <w:t xml:space="preserve">e </w:t>
            </w:r>
            <w:r w:rsidR="00172301" w:rsidRPr="00172301">
              <w:rPr>
                <w:rFonts w:ascii="Calibri" w:eastAsia="Calibri" w:hAnsi="Calibri" w:cs="Tahoma"/>
                <w:sz w:val="18"/>
                <w:szCs w:val="18"/>
                <w:u w:val="single"/>
              </w:rPr>
              <w:t>vendas</w:t>
            </w:r>
            <w:r w:rsidR="00172301">
              <w:rPr>
                <w:rFonts w:ascii="Calibri" w:eastAsia="Calibri" w:hAnsi="Calibri" w:cs="Tahoma"/>
                <w:sz w:val="18"/>
                <w:szCs w:val="18"/>
              </w:rPr>
              <w:t xml:space="preserve"> para </w:t>
            </w:r>
            <w:r w:rsidRPr="00357787">
              <w:rPr>
                <w:rFonts w:ascii="Calibri" w:eastAsia="Calibri" w:hAnsi="Calibri" w:cs="Tahoma"/>
                <w:sz w:val="18"/>
                <w:szCs w:val="18"/>
                <w:u w:val="single"/>
              </w:rPr>
              <w:t>estabelecimentos credenciados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r w:rsidR="00172301">
              <w:rPr>
                <w:rFonts w:ascii="Calibri" w:eastAsia="Calibri" w:hAnsi="Calibri" w:cs="Tahoma"/>
                <w:sz w:val="18"/>
                <w:szCs w:val="18"/>
              </w:rPr>
              <w:t xml:space="preserve">com reposição </w:t>
            </w:r>
            <w:r w:rsidRPr="00357787">
              <w:rPr>
                <w:rFonts w:ascii="Calibri" w:eastAsia="Calibri" w:hAnsi="Calibri" w:cs="Tahoma"/>
                <w:sz w:val="18"/>
                <w:szCs w:val="18"/>
                <w:u w:val="single"/>
              </w:rPr>
              <w:t>diret</w:t>
            </w:r>
            <w:r w:rsidR="00172301">
              <w:rPr>
                <w:rFonts w:ascii="Calibri" w:eastAsia="Calibri" w:hAnsi="Calibri" w:cs="Tahoma"/>
                <w:sz w:val="18"/>
                <w:szCs w:val="18"/>
                <w:u w:val="single"/>
              </w:rPr>
              <w:t>a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e </w:t>
            </w:r>
            <w:r w:rsidRPr="00357787">
              <w:rPr>
                <w:rFonts w:ascii="Calibri" w:eastAsia="Calibri" w:hAnsi="Calibri" w:cs="Tahoma"/>
                <w:sz w:val="18"/>
                <w:szCs w:val="18"/>
                <w:u w:val="single"/>
              </w:rPr>
              <w:t>indiret</w:t>
            </w:r>
            <w:r w:rsidR="00172301">
              <w:rPr>
                <w:rFonts w:ascii="Calibri" w:eastAsia="Calibri" w:hAnsi="Calibri" w:cs="Tahoma"/>
                <w:sz w:val="18"/>
                <w:szCs w:val="18"/>
                <w:u w:val="single"/>
              </w:rPr>
              <w:t>a</w:t>
            </w:r>
            <w:r w:rsidR="00172301">
              <w:rPr>
                <w:rFonts w:ascii="Calibri" w:eastAsia="Calibri" w:hAnsi="Calibri" w:cs="Tahoma"/>
                <w:sz w:val="18"/>
                <w:szCs w:val="18"/>
              </w:rPr>
              <w:t xml:space="preserve"> sobre o montante de </w:t>
            </w:r>
            <w:r w:rsidR="00172301" w:rsidRPr="00172301">
              <w:rPr>
                <w:rFonts w:ascii="Calibri" w:eastAsia="Calibri" w:hAnsi="Calibri" w:cs="Tahoma"/>
                <w:sz w:val="18"/>
                <w:szCs w:val="18"/>
                <w:u w:val="single"/>
              </w:rPr>
              <w:t>vendas</w:t>
            </w:r>
            <w:r w:rsidR="00172301">
              <w:rPr>
                <w:rFonts w:ascii="Calibri" w:eastAsia="Calibri" w:hAnsi="Calibri" w:cs="Tahoma"/>
                <w:sz w:val="18"/>
                <w:szCs w:val="18"/>
              </w:rPr>
              <w:t xml:space="preserve"> de acordo com os filtros selecionados.</w:t>
            </w:r>
          </w:p>
        </w:tc>
      </w:tr>
      <w:tr w:rsidR="00357787" w:rsidRPr="00C078BF" w:rsidTr="007A3112">
        <w:tc>
          <w:tcPr>
            <w:tcW w:w="704" w:type="dxa"/>
            <w:shd w:val="clear" w:color="auto" w:fill="auto"/>
            <w:vAlign w:val="center"/>
          </w:tcPr>
          <w:p w:rsidR="00357787" w:rsidRPr="00C078BF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RN02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357787" w:rsidRPr="00C078BF" w:rsidRDefault="00357787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 w:rsidRPr="00C078BF">
              <w:rPr>
                <w:rFonts w:ascii="Calibri" w:eastAsia="Calibri" w:hAnsi="Calibri"/>
                <w:sz w:val="18"/>
                <w:szCs w:val="18"/>
              </w:rPr>
              <w:t>Título do Gráfico</w:t>
            </w:r>
          </w:p>
        </w:tc>
        <w:tc>
          <w:tcPr>
            <w:tcW w:w="5848" w:type="dxa"/>
            <w:gridSpan w:val="4"/>
            <w:shd w:val="clear" w:color="auto" w:fill="auto"/>
          </w:tcPr>
          <w:p w:rsidR="00357787" w:rsidRPr="00C078BF" w:rsidRDefault="00171CC0" w:rsidP="00171CC0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Representatividade dos clientes </w:t>
            </w: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diretos/indiretos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 xml:space="preserve"> no resultado do programa (% e unidades).</w:t>
            </w:r>
          </w:p>
        </w:tc>
      </w:tr>
      <w:tr w:rsidR="00357787" w:rsidRPr="003D58ED" w:rsidTr="007A3112">
        <w:tc>
          <w:tcPr>
            <w:tcW w:w="704" w:type="dxa"/>
            <w:shd w:val="clear" w:color="auto" w:fill="auto"/>
            <w:vAlign w:val="center"/>
          </w:tcPr>
          <w:p w:rsidR="00357787" w:rsidRPr="00C078BF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RN03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357787" w:rsidRPr="00C078BF" w:rsidRDefault="00357787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Formato</w:t>
            </w:r>
          </w:p>
        </w:tc>
        <w:tc>
          <w:tcPr>
            <w:tcW w:w="5848" w:type="dxa"/>
            <w:gridSpan w:val="4"/>
            <w:shd w:val="clear" w:color="auto" w:fill="auto"/>
          </w:tcPr>
          <w:p w:rsidR="00357787" w:rsidRDefault="00357787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O gráfico </w:t>
            </w:r>
            <w:r w:rsidR="00172301">
              <w:rPr>
                <w:rFonts w:ascii="Calibri" w:eastAsia="Calibri" w:hAnsi="Calibri" w:cs="Tahoma"/>
                <w:sz w:val="18"/>
                <w:szCs w:val="18"/>
              </w:rPr>
              <w:t>formato pizza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exibe </w:t>
            </w:r>
            <w:r w:rsidR="00172301">
              <w:rPr>
                <w:rFonts w:ascii="Calibri" w:eastAsia="Calibri" w:hAnsi="Calibri" w:cs="Tahoma"/>
                <w:sz w:val="18"/>
                <w:szCs w:val="18"/>
              </w:rPr>
              <w:t xml:space="preserve">duas 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séries de </w:t>
            </w:r>
            <w:r w:rsidR="00172301">
              <w:rPr>
                <w:rFonts w:ascii="Calibri" w:eastAsia="Calibri" w:hAnsi="Calibri" w:cs="Tahoma"/>
                <w:sz w:val="18"/>
                <w:szCs w:val="18"/>
              </w:rPr>
              <w:t>dados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. </w:t>
            </w:r>
          </w:p>
          <w:p w:rsidR="00357787" w:rsidRDefault="00357787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1ª </w:t>
            </w:r>
            <w:r w:rsidR="00172301">
              <w:rPr>
                <w:rFonts w:ascii="Calibri" w:eastAsia="Calibri" w:hAnsi="Calibri" w:cs="Tahoma"/>
                <w:sz w:val="18"/>
                <w:szCs w:val="18"/>
              </w:rPr>
              <w:t xml:space="preserve">Fatia 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= </w:t>
            </w:r>
            <w:r w:rsidRPr="003D58ED">
              <w:rPr>
                <w:rFonts w:ascii="Calibri" w:eastAsia="Calibri" w:hAnsi="Calibri" w:cs="Tahoma"/>
                <w:sz w:val="18"/>
                <w:szCs w:val="18"/>
                <w:u w:val="single"/>
              </w:rPr>
              <w:t>vendas</w:t>
            </w:r>
            <w:r w:rsidR="00172301" w:rsidRPr="00172301">
              <w:rPr>
                <w:rFonts w:ascii="Calibri" w:eastAsia="Calibri" w:hAnsi="Calibri" w:cs="Tahoma"/>
                <w:sz w:val="18"/>
                <w:szCs w:val="18"/>
              </w:rPr>
              <w:t xml:space="preserve"> de clientes diretos</w:t>
            </w:r>
          </w:p>
          <w:p w:rsidR="00357787" w:rsidRPr="003D58ED" w:rsidRDefault="00357787" w:rsidP="00172301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2ª </w:t>
            </w:r>
            <w:r w:rsidR="00172301">
              <w:rPr>
                <w:rFonts w:ascii="Calibri" w:eastAsia="Calibri" w:hAnsi="Calibri" w:cs="Tahoma"/>
                <w:sz w:val="18"/>
                <w:szCs w:val="18"/>
              </w:rPr>
              <w:t xml:space="preserve">Fatia = </w:t>
            </w:r>
            <w:r w:rsidR="00172301" w:rsidRPr="003D58ED">
              <w:rPr>
                <w:rFonts w:ascii="Calibri" w:eastAsia="Calibri" w:hAnsi="Calibri" w:cs="Tahoma"/>
                <w:sz w:val="18"/>
                <w:szCs w:val="18"/>
                <w:u w:val="single"/>
              </w:rPr>
              <w:t>vendas</w:t>
            </w:r>
            <w:r w:rsidR="00172301" w:rsidRPr="00172301">
              <w:rPr>
                <w:rFonts w:ascii="Calibri" w:eastAsia="Calibri" w:hAnsi="Calibri" w:cs="Tahoma"/>
                <w:sz w:val="18"/>
                <w:szCs w:val="18"/>
              </w:rPr>
              <w:t xml:space="preserve"> de clientes </w:t>
            </w:r>
            <w:r w:rsidR="00172301">
              <w:rPr>
                <w:rFonts w:ascii="Calibri" w:eastAsia="Calibri" w:hAnsi="Calibri" w:cs="Tahoma"/>
                <w:sz w:val="18"/>
                <w:szCs w:val="18"/>
              </w:rPr>
              <w:t>in</w:t>
            </w:r>
            <w:r w:rsidR="00172301" w:rsidRPr="00172301">
              <w:rPr>
                <w:rFonts w:ascii="Calibri" w:eastAsia="Calibri" w:hAnsi="Calibri" w:cs="Tahoma"/>
                <w:sz w:val="18"/>
                <w:szCs w:val="18"/>
              </w:rPr>
              <w:t>diretos</w:t>
            </w:r>
          </w:p>
        </w:tc>
      </w:tr>
      <w:tr w:rsidR="00357787" w:rsidRPr="00C078BF" w:rsidTr="007A3112">
        <w:tc>
          <w:tcPr>
            <w:tcW w:w="704" w:type="dxa"/>
            <w:shd w:val="clear" w:color="auto" w:fill="auto"/>
            <w:vAlign w:val="center"/>
          </w:tcPr>
          <w:p w:rsidR="00357787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RN04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357787" w:rsidRPr="00C078BF" w:rsidRDefault="00357787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Anotações (tooltip)</w:t>
            </w:r>
          </w:p>
        </w:tc>
        <w:tc>
          <w:tcPr>
            <w:tcW w:w="5848" w:type="dxa"/>
            <w:gridSpan w:val="4"/>
            <w:shd w:val="clear" w:color="auto" w:fill="auto"/>
          </w:tcPr>
          <w:p w:rsidR="00357787" w:rsidRPr="00C078BF" w:rsidRDefault="00357787" w:rsidP="00F8113D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Ao </w:t>
            </w:r>
            <w:r w:rsidR="00FC3894" w:rsidRPr="00F8113D">
              <w:rPr>
                <w:rFonts w:ascii="Calibri" w:eastAsia="Calibri" w:hAnsi="Calibri" w:cs="Tahoma"/>
                <w:color w:val="FF0000"/>
                <w:sz w:val="18"/>
                <w:szCs w:val="18"/>
              </w:rPr>
              <w:t xml:space="preserve">clicar </w:t>
            </w:r>
            <w:r w:rsidR="00FC3894">
              <w:rPr>
                <w:rFonts w:ascii="Calibri" w:eastAsia="Calibri" w:hAnsi="Calibri" w:cs="Tahoma"/>
                <w:sz w:val="18"/>
                <w:szCs w:val="18"/>
              </w:rPr>
              <w:t xml:space="preserve">sobre a </w:t>
            </w:r>
            <w:r w:rsidR="00F8113D">
              <w:rPr>
                <w:rFonts w:ascii="Calibri" w:eastAsia="Calibri" w:hAnsi="Calibri" w:cs="Tahoma"/>
                <w:sz w:val="18"/>
                <w:szCs w:val="18"/>
              </w:rPr>
              <w:t xml:space="preserve">fatia </w:t>
            </w:r>
            <w:r>
              <w:rPr>
                <w:rFonts w:ascii="Calibri" w:eastAsia="Calibri" w:hAnsi="Calibri" w:cs="Tahoma"/>
                <w:sz w:val="18"/>
                <w:szCs w:val="18"/>
              </w:rPr>
              <w:t>exibe o</w:t>
            </w:r>
            <w:r w:rsidR="00172301">
              <w:rPr>
                <w:rFonts w:ascii="Calibri" w:eastAsia="Calibri" w:hAnsi="Calibri" w:cs="Tahoma"/>
                <w:sz w:val="18"/>
                <w:szCs w:val="18"/>
              </w:rPr>
              <w:t xml:space="preserve"> tipo de reposição</w:t>
            </w:r>
            <w:r>
              <w:rPr>
                <w:rFonts w:ascii="Calibri" w:eastAsia="Calibri" w:hAnsi="Calibri" w:cs="Tahoma"/>
                <w:sz w:val="18"/>
                <w:szCs w:val="18"/>
              </w:rPr>
              <w:t>, a quantidade</w:t>
            </w:r>
            <w:r w:rsidR="00172301">
              <w:rPr>
                <w:rFonts w:ascii="Calibri" w:eastAsia="Calibri" w:hAnsi="Calibri" w:cs="Tahoma"/>
                <w:sz w:val="18"/>
                <w:szCs w:val="18"/>
              </w:rPr>
              <w:t xml:space="preserve"> e o percentual de vendas</w:t>
            </w:r>
            <w:r w:rsidR="00F8113D">
              <w:rPr>
                <w:rFonts w:ascii="Calibri" w:eastAsia="Calibri" w:hAnsi="Calibri" w:cs="Tahoma"/>
                <w:sz w:val="18"/>
                <w:szCs w:val="18"/>
              </w:rPr>
              <w:t xml:space="preserve"> e a quantidade de </w:t>
            </w:r>
            <w:r w:rsidR="00F8113D" w:rsidRPr="00F8113D">
              <w:rPr>
                <w:rFonts w:ascii="Calibri" w:eastAsia="Calibri" w:hAnsi="Calibri" w:cs="Tahoma"/>
                <w:sz w:val="18"/>
                <w:szCs w:val="18"/>
                <w:u w:val="single"/>
              </w:rPr>
              <w:t>estabelecimentos credenciados</w:t>
            </w:r>
            <w:r w:rsidR="00F8113D">
              <w:rPr>
                <w:rFonts w:ascii="Calibri" w:eastAsia="Calibri" w:hAnsi="Calibri" w:cs="Tahoma"/>
                <w:sz w:val="18"/>
                <w:szCs w:val="18"/>
              </w:rPr>
              <w:t xml:space="preserve"> que compõe a série</w:t>
            </w:r>
            <w:r w:rsidR="00172301">
              <w:rPr>
                <w:rFonts w:ascii="Calibri" w:eastAsia="Calibri" w:hAnsi="Calibri" w:cs="Tahoma"/>
                <w:sz w:val="18"/>
                <w:szCs w:val="18"/>
              </w:rPr>
              <w:t>.</w:t>
            </w:r>
          </w:p>
        </w:tc>
      </w:tr>
      <w:tr w:rsidR="00357787" w:rsidRPr="00C078BF" w:rsidTr="007A3112">
        <w:trPr>
          <w:trHeight w:val="50"/>
        </w:trPr>
        <w:tc>
          <w:tcPr>
            <w:tcW w:w="704" w:type="dxa"/>
            <w:vMerge w:val="restart"/>
            <w:shd w:val="clear" w:color="auto" w:fill="auto"/>
            <w:vAlign w:val="center"/>
          </w:tcPr>
          <w:p w:rsidR="00357787" w:rsidRPr="00C078BF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RN05</w:t>
            </w:r>
          </w:p>
        </w:tc>
        <w:tc>
          <w:tcPr>
            <w:tcW w:w="1953" w:type="dxa"/>
            <w:vMerge w:val="restart"/>
            <w:shd w:val="clear" w:color="auto" w:fill="auto"/>
            <w:vAlign w:val="center"/>
          </w:tcPr>
          <w:p w:rsidR="00357787" w:rsidRPr="00C078BF" w:rsidRDefault="00357787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 xml:space="preserve">Definição do estilo </w:t>
            </w:r>
            <w:r w:rsidRPr="00C078BF">
              <w:rPr>
                <w:rFonts w:ascii="Calibri" w:eastAsia="Calibri" w:hAnsi="Calibri"/>
                <w:sz w:val="18"/>
                <w:szCs w:val="18"/>
              </w:rPr>
              <w:t>do gráfico</w:t>
            </w:r>
          </w:p>
        </w:tc>
        <w:tc>
          <w:tcPr>
            <w:tcW w:w="1053" w:type="dxa"/>
            <w:shd w:val="clear" w:color="auto" w:fill="auto"/>
          </w:tcPr>
          <w:p w:rsidR="00357787" w:rsidRPr="00C078BF" w:rsidRDefault="00357787" w:rsidP="00172301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Cores das </w:t>
            </w:r>
            <w:r w:rsidR="00172301">
              <w:rPr>
                <w:rFonts w:ascii="Calibri" w:eastAsia="Calibri" w:hAnsi="Calibri" w:cs="Tahoma"/>
                <w:sz w:val="18"/>
                <w:szCs w:val="18"/>
              </w:rPr>
              <w:t>fatias</w:t>
            </w:r>
          </w:p>
        </w:tc>
        <w:tc>
          <w:tcPr>
            <w:tcW w:w="2397" w:type="dxa"/>
            <w:gridSpan w:val="2"/>
            <w:shd w:val="clear" w:color="auto" w:fill="auto"/>
          </w:tcPr>
          <w:p w:rsidR="00357787" w:rsidRDefault="00172301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Diretos</w:t>
            </w:r>
          </w:p>
          <w:p w:rsidR="00357787" w:rsidRDefault="00172301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Indiretos</w:t>
            </w:r>
          </w:p>
        </w:tc>
        <w:tc>
          <w:tcPr>
            <w:tcW w:w="2398" w:type="dxa"/>
            <w:shd w:val="clear" w:color="auto" w:fill="auto"/>
          </w:tcPr>
          <w:p w:rsidR="00357787" w:rsidRPr="00C078BF" w:rsidRDefault="00172301" w:rsidP="00172301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RGB(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>60,171,53) - #</w:t>
            </w:r>
            <w:r w:rsidRPr="00C739F5">
              <w:rPr>
                <w:rFonts w:ascii="Calibri" w:eastAsia="Calibri" w:hAnsi="Calibri" w:cs="Tahoma"/>
                <w:sz w:val="18"/>
                <w:szCs w:val="18"/>
              </w:rPr>
              <w:t>A4195C</w:t>
            </w:r>
            <w:r w:rsidRPr="00172301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Tahoma"/>
                <w:sz w:val="18"/>
                <w:szCs w:val="18"/>
              </w:rPr>
              <w:t>RGB(164,25,92) - #</w:t>
            </w:r>
            <w:r w:rsidRPr="00C739F5">
              <w:rPr>
                <w:rFonts w:ascii="Calibri" w:eastAsia="Calibri" w:hAnsi="Calibri" w:cs="Tahoma"/>
                <w:sz w:val="18"/>
                <w:szCs w:val="18"/>
              </w:rPr>
              <w:t>3CAB35</w:t>
            </w:r>
          </w:p>
        </w:tc>
      </w:tr>
      <w:tr w:rsidR="00357787" w:rsidRPr="00C078BF" w:rsidTr="007A3112">
        <w:trPr>
          <w:trHeight w:val="50"/>
        </w:trPr>
        <w:tc>
          <w:tcPr>
            <w:tcW w:w="704" w:type="dxa"/>
            <w:vMerge/>
            <w:shd w:val="clear" w:color="auto" w:fill="auto"/>
            <w:vAlign w:val="center"/>
          </w:tcPr>
          <w:p w:rsidR="00357787" w:rsidRDefault="00357787" w:rsidP="007A311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357787" w:rsidRPr="00C078BF" w:rsidRDefault="00357787" w:rsidP="007A311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053" w:type="dxa"/>
            <w:shd w:val="clear" w:color="auto" w:fill="auto"/>
          </w:tcPr>
          <w:p w:rsidR="00357787" w:rsidRPr="00C078BF" w:rsidRDefault="00357787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Cores das anotações </w:t>
            </w:r>
          </w:p>
        </w:tc>
        <w:tc>
          <w:tcPr>
            <w:tcW w:w="4795" w:type="dxa"/>
            <w:gridSpan w:val="3"/>
            <w:shd w:val="clear" w:color="auto" w:fill="auto"/>
          </w:tcPr>
          <w:p w:rsidR="00357787" w:rsidRPr="00C078BF" w:rsidRDefault="00172301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Branco</w:t>
            </w:r>
            <w:r w:rsidR="00357787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del w:id="73" w:author="Wilson Alberto" w:date="2014-12-08T10:05:00Z">
              <w:r w:rsidR="00357787" w:rsidDel="000C66EB">
                <w:rPr>
                  <w:rFonts w:ascii="Calibri" w:eastAsia="Calibri" w:hAnsi="Calibri" w:cs="Tahoma"/>
                  <w:sz w:val="18"/>
                  <w:szCs w:val="18"/>
                </w:rPr>
                <w:delText>-</w:delText>
              </w:r>
            </w:del>
            <w:ins w:id="74" w:author="Wilson Alberto" w:date="2014-12-08T10:05:00Z">
              <w:r w:rsidR="000C66EB">
                <w:rPr>
                  <w:rFonts w:ascii="Calibri" w:eastAsia="Calibri" w:hAnsi="Calibri" w:cs="Tahoma"/>
                  <w:sz w:val="18"/>
                  <w:szCs w:val="18"/>
                </w:rPr>
                <w:t>–</w:t>
              </w:r>
            </w:ins>
            <w:r w:rsidR="00357787">
              <w:rPr>
                <w:rFonts w:ascii="Calibri" w:eastAsia="Calibri" w:hAnsi="Calibri" w:cs="Tahoma"/>
                <w:sz w:val="18"/>
                <w:szCs w:val="18"/>
              </w:rPr>
              <w:t xml:space="preserve"> Automático</w:t>
            </w:r>
          </w:p>
        </w:tc>
      </w:tr>
      <w:tr w:rsidR="00357787" w:rsidRPr="00C078BF" w:rsidTr="007A3112">
        <w:trPr>
          <w:trHeight w:val="50"/>
        </w:trPr>
        <w:tc>
          <w:tcPr>
            <w:tcW w:w="704" w:type="dxa"/>
            <w:vMerge/>
            <w:shd w:val="clear" w:color="auto" w:fill="auto"/>
            <w:vAlign w:val="center"/>
          </w:tcPr>
          <w:p w:rsidR="00357787" w:rsidRDefault="00357787" w:rsidP="007A311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357787" w:rsidRPr="00C078BF" w:rsidRDefault="00357787" w:rsidP="007A311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053" w:type="dxa"/>
            <w:shd w:val="clear" w:color="auto" w:fill="auto"/>
          </w:tcPr>
          <w:p w:rsidR="00357787" w:rsidRPr="00C078BF" w:rsidRDefault="00357787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Fonte</w:t>
            </w:r>
          </w:p>
        </w:tc>
        <w:tc>
          <w:tcPr>
            <w:tcW w:w="4795" w:type="dxa"/>
            <w:gridSpan w:val="3"/>
            <w:shd w:val="clear" w:color="auto" w:fill="auto"/>
          </w:tcPr>
          <w:p w:rsidR="00357787" w:rsidRPr="00C078BF" w:rsidRDefault="00357787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Arial tamanho nove (9).</w:t>
            </w:r>
          </w:p>
        </w:tc>
      </w:tr>
      <w:tr w:rsidR="00357787" w:rsidTr="007A3112">
        <w:trPr>
          <w:trHeight w:val="50"/>
        </w:trPr>
        <w:tc>
          <w:tcPr>
            <w:tcW w:w="704" w:type="dxa"/>
            <w:vMerge/>
            <w:shd w:val="clear" w:color="auto" w:fill="auto"/>
            <w:vAlign w:val="center"/>
          </w:tcPr>
          <w:p w:rsidR="00357787" w:rsidRDefault="00357787" w:rsidP="007A311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357787" w:rsidRPr="00C078BF" w:rsidRDefault="00357787" w:rsidP="007A311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053" w:type="dxa"/>
            <w:shd w:val="clear" w:color="auto" w:fill="auto"/>
          </w:tcPr>
          <w:p w:rsidR="00357787" w:rsidRDefault="00357787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Cores da barra de título</w:t>
            </w:r>
          </w:p>
        </w:tc>
        <w:tc>
          <w:tcPr>
            <w:tcW w:w="4795" w:type="dxa"/>
            <w:gridSpan w:val="3"/>
            <w:shd w:val="clear" w:color="auto" w:fill="auto"/>
          </w:tcPr>
          <w:p w:rsidR="00357787" w:rsidRDefault="00357787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RGB(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107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,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171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,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199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)</w:t>
            </w:r>
          </w:p>
        </w:tc>
      </w:tr>
      <w:tr w:rsidR="00B92E67" w:rsidRPr="00C078BF" w:rsidTr="007A3112">
        <w:trPr>
          <w:trHeight w:val="50"/>
        </w:trPr>
        <w:tc>
          <w:tcPr>
            <w:tcW w:w="704" w:type="dxa"/>
            <w:shd w:val="clear" w:color="auto" w:fill="auto"/>
            <w:vAlign w:val="center"/>
          </w:tcPr>
          <w:p w:rsidR="00B92E67" w:rsidRPr="00C078BF" w:rsidRDefault="00FD5CA8" w:rsidP="00B92E67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RN06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92E67" w:rsidRPr="00C078BF" w:rsidRDefault="00B92E67" w:rsidP="00B92E67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Legendas</w:t>
            </w:r>
          </w:p>
        </w:tc>
        <w:tc>
          <w:tcPr>
            <w:tcW w:w="2841" w:type="dxa"/>
            <w:gridSpan w:val="2"/>
            <w:shd w:val="clear" w:color="auto" w:fill="auto"/>
          </w:tcPr>
          <w:p w:rsidR="00B92E67" w:rsidRDefault="00B92E67" w:rsidP="00B92E67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Diretos</w:t>
            </w:r>
          </w:p>
          <w:p w:rsidR="00B92E67" w:rsidRDefault="00B92E67" w:rsidP="00B92E67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Indiretos</w:t>
            </w:r>
          </w:p>
        </w:tc>
        <w:tc>
          <w:tcPr>
            <w:tcW w:w="3007" w:type="dxa"/>
            <w:gridSpan w:val="2"/>
            <w:shd w:val="clear" w:color="auto" w:fill="auto"/>
          </w:tcPr>
          <w:p w:rsidR="00B92E67" w:rsidRPr="00C078BF" w:rsidRDefault="00B92E67" w:rsidP="00B92E67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RGB(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>60,171,53) - #</w:t>
            </w:r>
            <w:r w:rsidRPr="00C739F5">
              <w:rPr>
                <w:rFonts w:ascii="Calibri" w:eastAsia="Calibri" w:hAnsi="Calibri" w:cs="Tahoma"/>
                <w:sz w:val="18"/>
                <w:szCs w:val="18"/>
              </w:rPr>
              <w:t>A4195C</w:t>
            </w:r>
            <w:r w:rsidRPr="00172301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Tahoma"/>
                <w:sz w:val="18"/>
                <w:szCs w:val="18"/>
              </w:rPr>
              <w:t>RGB(164,25,92) - #</w:t>
            </w:r>
            <w:r w:rsidRPr="00C739F5">
              <w:rPr>
                <w:rFonts w:ascii="Calibri" w:eastAsia="Calibri" w:hAnsi="Calibri" w:cs="Tahoma"/>
                <w:sz w:val="18"/>
                <w:szCs w:val="18"/>
              </w:rPr>
              <w:t>3CAB35</w:t>
            </w:r>
          </w:p>
        </w:tc>
      </w:tr>
    </w:tbl>
    <w:p w:rsidR="00521592" w:rsidRDefault="00521592" w:rsidP="003615C3">
      <w:pPr>
        <w:rPr>
          <w:ins w:id="75" w:author="Wilson Alberto" w:date="2014-12-11T14:15:00Z"/>
        </w:rPr>
      </w:pPr>
    </w:p>
    <w:p w:rsidR="003878C8" w:rsidRDefault="003878C8" w:rsidP="003615C3"/>
    <w:tbl>
      <w:tblPr>
        <w:tblpPr w:leftFromText="141" w:rightFromText="141" w:vertAnchor="text" w:horzAnchor="page" w:tblpX="1" w:tblpY="15"/>
        <w:tblW w:w="8505" w:type="dxa"/>
        <w:tblInd w:w="2832" w:type="dxa"/>
        <w:tblBorders>
          <w:top w:val="single" w:sz="2" w:space="0" w:color="95B3D7"/>
          <w:left w:val="single" w:sz="2" w:space="0" w:color="95B3D7"/>
          <w:bottom w:val="single" w:sz="2" w:space="0" w:color="95B3D7"/>
          <w:right w:val="single" w:sz="2" w:space="0" w:color="95B3D7"/>
          <w:insideH w:val="single" w:sz="2" w:space="0" w:color="95B3D7"/>
          <w:insideV w:val="single" w:sz="2" w:space="0" w:color="95B3D7"/>
        </w:tblBorders>
        <w:tblLook w:val="04A0" w:firstRow="1" w:lastRow="0" w:firstColumn="1" w:lastColumn="0" w:noHBand="0" w:noVBand="1"/>
      </w:tblPr>
      <w:tblGrid>
        <w:gridCol w:w="704"/>
        <w:gridCol w:w="1953"/>
        <w:gridCol w:w="1849"/>
        <w:gridCol w:w="1601"/>
        <w:gridCol w:w="2398"/>
      </w:tblGrid>
      <w:tr w:rsidR="00891E5A" w:rsidRPr="00D953CA" w:rsidTr="007A3112">
        <w:trPr>
          <w:trHeight w:hRule="exact" w:val="284"/>
        </w:trPr>
        <w:tc>
          <w:tcPr>
            <w:tcW w:w="8505" w:type="dxa"/>
            <w:gridSpan w:val="5"/>
            <w:shd w:val="clear" w:color="auto" w:fill="DBE5F1"/>
          </w:tcPr>
          <w:p w:rsidR="00891E5A" w:rsidRPr="00D953CA" w:rsidRDefault="00891E5A" w:rsidP="00891E5A">
            <w:pPr>
              <w:pStyle w:val="PargrafodaLista"/>
              <w:tabs>
                <w:tab w:val="center" w:pos="4144"/>
                <w:tab w:val="left" w:pos="5414"/>
              </w:tabs>
              <w:ind w:left="0"/>
              <w:rPr>
                <w:rFonts w:cs="Tahoma"/>
                <w:sz w:val="20"/>
              </w:rPr>
            </w:pPr>
            <w:r w:rsidRPr="00D953CA">
              <w:rPr>
                <w:rFonts w:cs="Tahoma"/>
                <w:sz w:val="20"/>
              </w:rPr>
              <w:tab/>
            </w:r>
            <w:r>
              <w:rPr>
                <w:rFonts w:cs="Tahoma"/>
                <w:sz w:val="20"/>
              </w:rPr>
              <w:t xml:space="preserve">Regras de </w:t>
            </w:r>
            <w:r w:rsidRPr="00357787">
              <w:rPr>
                <w:rFonts w:cs="Tahoma"/>
                <w:sz w:val="20"/>
              </w:rPr>
              <w:t>Negócio</w:t>
            </w:r>
            <w:r>
              <w:rPr>
                <w:rFonts w:cs="Tahoma"/>
                <w:sz w:val="20"/>
                <w:szCs w:val="20"/>
              </w:rPr>
              <w:t xml:space="preserve"> – 1.2.5 </w:t>
            </w:r>
            <w:r w:rsidRPr="00521592">
              <w:rPr>
                <w:rFonts w:cs="Tahoma"/>
                <w:sz w:val="20"/>
                <w:szCs w:val="20"/>
              </w:rPr>
              <w:t xml:space="preserve">Reposição Clientes </w:t>
            </w:r>
            <w:r>
              <w:rPr>
                <w:rFonts w:cs="Tahoma"/>
                <w:sz w:val="20"/>
                <w:szCs w:val="20"/>
              </w:rPr>
              <w:t>D</w:t>
            </w:r>
            <w:r w:rsidRPr="00521592">
              <w:rPr>
                <w:rFonts w:cs="Tahoma"/>
                <w:sz w:val="20"/>
                <w:szCs w:val="20"/>
              </w:rPr>
              <w:t>iretos</w:t>
            </w:r>
          </w:p>
        </w:tc>
      </w:tr>
      <w:tr w:rsidR="00891E5A" w:rsidRPr="00521592" w:rsidTr="007A3112">
        <w:trPr>
          <w:trHeight w:val="295"/>
        </w:trPr>
        <w:tc>
          <w:tcPr>
            <w:tcW w:w="704" w:type="dxa"/>
            <w:shd w:val="clear" w:color="auto" w:fill="auto"/>
            <w:vAlign w:val="center"/>
          </w:tcPr>
          <w:p w:rsidR="00891E5A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RN01</w:t>
            </w:r>
          </w:p>
        </w:tc>
        <w:tc>
          <w:tcPr>
            <w:tcW w:w="7801" w:type="dxa"/>
            <w:gridSpan w:val="4"/>
            <w:shd w:val="clear" w:color="auto" w:fill="auto"/>
            <w:vAlign w:val="center"/>
          </w:tcPr>
          <w:p w:rsidR="00891E5A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Apresenta a </w:t>
            </w:r>
            <w:r w:rsidRPr="00521592">
              <w:rPr>
                <w:rFonts w:ascii="Calibri" w:eastAsia="Calibri" w:hAnsi="Calibri" w:cs="Tahoma"/>
                <w:sz w:val="18"/>
                <w:szCs w:val="18"/>
                <w:u w:val="single"/>
              </w:rPr>
              <w:t>vendas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, </w:t>
            </w:r>
            <w:r w:rsidRPr="00521592">
              <w:rPr>
                <w:rFonts w:ascii="Calibri" w:eastAsia="Calibri" w:hAnsi="Calibri" w:cs="Tahoma"/>
                <w:sz w:val="18"/>
                <w:szCs w:val="18"/>
                <w:u w:val="single"/>
              </w:rPr>
              <w:t>pedidos</w:t>
            </w:r>
            <w:r w:rsidRPr="00521592">
              <w:rPr>
                <w:rFonts w:ascii="Calibri" w:eastAsia="Calibri" w:hAnsi="Calibri" w:cs="Tahoma"/>
                <w:sz w:val="18"/>
                <w:szCs w:val="18"/>
              </w:rPr>
              <w:t xml:space="preserve"> e </w:t>
            </w:r>
            <w:r>
              <w:rPr>
                <w:rFonts w:ascii="Calibri" w:eastAsia="Calibri" w:hAnsi="Calibri" w:cs="Tahoma"/>
                <w:sz w:val="18"/>
                <w:szCs w:val="18"/>
                <w:u w:val="single"/>
              </w:rPr>
              <w:t>reposição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de </w:t>
            </w:r>
            <w:r w:rsidRPr="00891E5A">
              <w:rPr>
                <w:rFonts w:ascii="Calibri" w:eastAsia="Calibri" w:hAnsi="Calibri" w:cs="Tahoma"/>
                <w:sz w:val="18"/>
                <w:szCs w:val="18"/>
                <w:u w:val="single"/>
              </w:rPr>
              <w:t>estabelecimentos credenciados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com atributo de reposição igual a “Direto” em três séries mensais de acordo com o período selecionado.</w:t>
            </w:r>
          </w:p>
          <w:p w:rsidR="00891E5A" w:rsidRPr="00521592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Traça linha perpendicular representando o </w:t>
            </w:r>
            <w:r w:rsidRPr="00521592">
              <w:rPr>
                <w:rFonts w:ascii="Calibri" w:eastAsia="Calibri" w:hAnsi="Calibri" w:cs="Tahoma"/>
                <w:i/>
                <w:sz w:val="18"/>
                <w:szCs w:val="18"/>
              </w:rPr>
              <w:t>índice de reposição</w:t>
            </w:r>
            <w:r>
              <w:rPr>
                <w:rFonts w:ascii="Calibri" w:eastAsia="Calibri" w:hAnsi="Calibri" w:cs="Tahoma"/>
                <w:sz w:val="18"/>
                <w:szCs w:val="18"/>
              </w:rPr>
              <w:t>.</w:t>
            </w:r>
          </w:p>
        </w:tc>
      </w:tr>
      <w:tr w:rsidR="00891E5A" w:rsidRPr="00C078BF" w:rsidTr="007A3112">
        <w:tc>
          <w:tcPr>
            <w:tcW w:w="704" w:type="dxa"/>
            <w:shd w:val="clear" w:color="auto" w:fill="auto"/>
            <w:vAlign w:val="center"/>
          </w:tcPr>
          <w:p w:rsidR="00891E5A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RN02</w:t>
            </w:r>
          </w:p>
        </w:tc>
        <w:tc>
          <w:tcPr>
            <w:tcW w:w="7801" w:type="dxa"/>
            <w:gridSpan w:val="4"/>
            <w:shd w:val="clear" w:color="auto" w:fill="auto"/>
            <w:vAlign w:val="center"/>
          </w:tcPr>
          <w:p w:rsidR="00891E5A" w:rsidRPr="00C078BF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Índice de reposição é a divisão da quantidade de unidades de </w:t>
            </w:r>
            <w:r w:rsidRPr="00521592">
              <w:rPr>
                <w:rFonts w:ascii="Calibri" w:eastAsia="Calibri" w:hAnsi="Calibri" w:cs="Tahoma"/>
                <w:sz w:val="18"/>
                <w:szCs w:val="18"/>
                <w:u w:val="single"/>
              </w:rPr>
              <w:t>reposição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pela quantidade de unidades de </w:t>
            </w:r>
            <w:r w:rsidRPr="00521592">
              <w:rPr>
                <w:rFonts w:ascii="Calibri" w:eastAsia="Calibri" w:hAnsi="Calibri" w:cs="Tahoma"/>
                <w:sz w:val="18"/>
                <w:szCs w:val="18"/>
                <w:u w:val="single"/>
              </w:rPr>
              <w:t>pedidos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no mesmo período.</w:t>
            </w:r>
          </w:p>
        </w:tc>
      </w:tr>
      <w:tr w:rsidR="00891E5A" w:rsidTr="007A3112">
        <w:tc>
          <w:tcPr>
            <w:tcW w:w="704" w:type="dxa"/>
            <w:shd w:val="clear" w:color="auto" w:fill="auto"/>
            <w:vAlign w:val="center"/>
          </w:tcPr>
          <w:p w:rsidR="00891E5A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RN03</w:t>
            </w:r>
          </w:p>
        </w:tc>
        <w:tc>
          <w:tcPr>
            <w:tcW w:w="7801" w:type="dxa"/>
            <w:gridSpan w:val="4"/>
            <w:shd w:val="clear" w:color="auto" w:fill="auto"/>
            <w:vAlign w:val="center"/>
          </w:tcPr>
          <w:p w:rsidR="00891E5A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As </w:t>
            </w:r>
            <w:r w:rsidRPr="0034781A">
              <w:rPr>
                <w:rFonts w:ascii="Calibri" w:eastAsia="Calibri" w:hAnsi="Calibri" w:cs="Tahoma"/>
                <w:sz w:val="18"/>
                <w:szCs w:val="18"/>
                <w:u w:val="single"/>
              </w:rPr>
              <w:t>vendas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, </w:t>
            </w:r>
            <w:r w:rsidRPr="0034781A">
              <w:rPr>
                <w:rFonts w:ascii="Calibri" w:eastAsia="Calibri" w:hAnsi="Calibri" w:cs="Tahoma"/>
                <w:sz w:val="18"/>
                <w:szCs w:val="18"/>
                <w:u w:val="single"/>
              </w:rPr>
              <w:t>pedidos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e </w:t>
            </w:r>
            <w:r w:rsidRPr="0034781A">
              <w:rPr>
                <w:rFonts w:ascii="Calibri" w:eastAsia="Calibri" w:hAnsi="Calibri" w:cs="Tahoma"/>
                <w:sz w:val="18"/>
                <w:szCs w:val="18"/>
                <w:u w:val="single"/>
              </w:rPr>
              <w:t>reposições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são apresentadas no mês em que efetivamente foram realizadas, não mantendo nenhuma relação entre os fatos. </w:t>
            </w:r>
          </w:p>
        </w:tc>
      </w:tr>
      <w:tr w:rsidR="00891E5A" w:rsidTr="007A3112">
        <w:tc>
          <w:tcPr>
            <w:tcW w:w="704" w:type="dxa"/>
            <w:shd w:val="clear" w:color="auto" w:fill="auto"/>
            <w:vAlign w:val="center"/>
          </w:tcPr>
          <w:p w:rsidR="00891E5A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RN04</w:t>
            </w:r>
          </w:p>
        </w:tc>
        <w:tc>
          <w:tcPr>
            <w:tcW w:w="7801" w:type="dxa"/>
            <w:gridSpan w:val="4"/>
            <w:shd w:val="clear" w:color="auto" w:fill="auto"/>
            <w:vAlign w:val="center"/>
          </w:tcPr>
          <w:p w:rsidR="00891E5A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O atributo de identificação dos produtos entre os fatos é o EAN (</w:t>
            </w:r>
            <w:proofErr w:type="spellStart"/>
            <w:r>
              <w:rPr>
                <w:rFonts w:ascii="Calibri" w:eastAsia="Calibri" w:hAnsi="Calibri" w:cs="Tahoma"/>
                <w:sz w:val="18"/>
                <w:szCs w:val="18"/>
              </w:rPr>
              <w:t>European</w:t>
            </w:r>
            <w:proofErr w:type="spellEnd"/>
            <w:r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Tahoma"/>
                <w:sz w:val="18"/>
                <w:szCs w:val="18"/>
              </w:rPr>
              <w:t>Article</w:t>
            </w:r>
            <w:proofErr w:type="spellEnd"/>
            <w:r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Tahoma"/>
                <w:sz w:val="18"/>
                <w:szCs w:val="18"/>
              </w:rPr>
              <w:t>Number</w:t>
            </w:r>
            <w:proofErr w:type="spellEnd"/>
            <w:r>
              <w:rPr>
                <w:rFonts w:ascii="Calibri" w:eastAsia="Calibri" w:hAnsi="Calibri" w:cs="Tahoma"/>
                <w:sz w:val="18"/>
                <w:szCs w:val="18"/>
              </w:rPr>
              <w:t>), convertido para a codificação de linha do sistema SAFE.</w:t>
            </w:r>
          </w:p>
        </w:tc>
      </w:tr>
      <w:tr w:rsidR="00891E5A" w:rsidRPr="00C078BF" w:rsidTr="007A3112">
        <w:tc>
          <w:tcPr>
            <w:tcW w:w="704" w:type="dxa"/>
            <w:shd w:val="clear" w:color="auto" w:fill="auto"/>
            <w:vAlign w:val="center"/>
          </w:tcPr>
          <w:p w:rsidR="00891E5A" w:rsidRPr="00C078BF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RN05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891E5A" w:rsidRPr="00C078BF" w:rsidRDefault="00891E5A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 w:rsidRPr="00C078BF">
              <w:rPr>
                <w:rFonts w:ascii="Calibri" w:eastAsia="Calibri" w:hAnsi="Calibri"/>
                <w:sz w:val="18"/>
                <w:szCs w:val="18"/>
              </w:rPr>
              <w:t>Título do Gráfico</w:t>
            </w:r>
          </w:p>
        </w:tc>
        <w:tc>
          <w:tcPr>
            <w:tcW w:w="5848" w:type="dxa"/>
            <w:gridSpan w:val="3"/>
            <w:shd w:val="clear" w:color="auto" w:fill="auto"/>
          </w:tcPr>
          <w:p w:rsidR="00891E5A" w:rsidRPr="00C078BF" w:rsidRDefault="0034781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Reposição Clientes D</w:t>
            </w:r>
            <w:r w:rsidR="00891E5A" w:rsidRPr="002B7AC3">
              <w:rPr>
                <w:rFonts w:ascii="Calibri" w:eastAsia="Calibri" w:hAnsi="Calibri" w:cs="Tahoma"/>
                <w:sz w:val="18"/>
                <w:szCs w:val="18"/>
              </w:rPr>
              <w:t>iretos</w:t>
            </w:r>
          </w:p>
        </w:tc>
      </w:tr>
      <w:tr w:rsidR="00891E5A" w:rsidRPr="003D58ED" w:rsidTr="007A3112">
        <w:tc>
          <w:tcPr>
            <w:tcW w:w="704" w:type="dxa"/>
            <w:shd w:val="clear" w:color="auto" w:fill="auto"/>
            <w:vAlign w:val="center"/>
          </w:tcPr>
          <w:p w:rsidR="00891E5A" w:rsidRPr="00C078BF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RN06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891E5A" w:rsidRPr="00C078BF" w:rsidRDefault="00891E5A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Formato</w:t>
            </w:r>
          </w:p>
        </w:tc>
        <w:tc>
          <w:tcPr>
            <w:tcW w:w="5848" w:type="dxa"/>
            <w:gridSpan w:val="3"/>
            <w:shd w:val="clear" w:color="auto" w:fill="auto"/>
          </w:tcPr>
          <w:p w:rsidR="00891E5A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O gráfico “combo </w:t>
            </w:r>
            <w:proofErr w:type="spellStart"/>
            <w:r>
              <w:rPr>
                <w:rFonts w:ascii="Calibri" w:eastAsia="Calibri" w:hAnsi="Calibri" w:cs="Tahoma"/>
                <w:sz w:val="18"/>
                <w:szCs w:val="18"/>
              </w:rPr>
              <w:t>chart</w:t>
            </w:r>
            <w:proofErr w:type="spellEnd"/>
            <w:r>
              <w:rPr>
                <w:rFonts w:ascii="Calibri" w:eastAsia="Calibri" w:hAnsi="Calibri" w:cs="Tahoma"/>
                <w:sz w:val="18"/>
                <w:szCs w:val="18"/>
              </w:rPr>
              <w:t>” exibe três séries de barras verticais</w:t>
            </w:r>
            <w:r w:rsidRPr="003D58ED">
              <w:rPr>
                <w:rFonts w:ascii="Calibri" w:eastAsia="Calibri" w:hAnsi="Calibri" w:cs="Tahoma"/>
                <w:sz w:val="18"/>
                <w:szCs w:val="18"/>
              </w:rPr>
              <w:t xml:space="preserve"> com uma linha perpendicular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sobre as barras. </w:t>
            </w:r>
          </w:p>
          <w:p w:rsidR="00891E5A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1ª Barra = </w:t>
            </w:r>
            <w:r w:rsidRPr="003D58ED">
              <w:rPr>
                <w:rFonts w:ascii="Calibri" w:eastAsia="Calibri" w:hAnsi="Calibri" w:cs="Tahoma"/>
                <w:sz w:val="18"/>
                <w:szCs w:val="18"/>
                <w:u w:val="single"/>
              </w:rPr>
              <w:t>vendas</w:t>
            </w:r>
          </w:p>
          <w:p w:rsidR="00891E5A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2ª Barra = </w:t>
            </w:r>
            <w:r w:rsidRPr="003D58ED">
              <w:rPr>
                <w:rFonts w:ascii="Calibri" w:eastAsia="Calibri" w:hAnsi="Calibri" w:cs="Tahoma"/>
                <w:sz w:val="18"/>
                <w:szCs w:val="18"/>
                <w:u w:val="single"/>
              </w:rPr>
              <w:t>pedidos</w:t>
            </w:r>
          </w:p>
          <w:p w:rsidR="00891E5A" w:rsidRDefault="00891E5A" w:rsidP="007A3112">
            <w:pPr>
              <w:rPr>
                <w:rFonts w:ascii="Calibri" w:eastAsia="Calibri" w:hAnsi="Calibri" w:cs="Tahoma"/>
                <w:sz w:val="18"/>
                <w:szCs w:val="18"/>
                <w:u w:val="single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3ª Barra = </w:t>
            </w:r>
            <w:r w:rsidRPr="003D58ED">
              <w:rPr>
                <w:rFonts w:ascii="Calibri" w:eastAsia="Calibri" w:hAnsi="Calibri" w:cs="Tahoma"/>
                <w:sz w:val="18"/>
                <w:szCs w:val="18"/>
                <w:u w:val="single"/>
              </w:rPr>
              <w:t>reposição</w:t>
            </w:r>
          </w:p>
          <w:p w:rsidR="00891E5A" w:rsidRPr="003D58ED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3D58ED">
              <w:rPr>
                <w:rFonts w:ascii="Calibri" w:eastAsia="Calibri" w:hAnsi="Calibri" w:cs="Tahoma"/>
                <w:sz w:val="18"/>
                <w:szCs w:val="18"/>
              </w:rPr>
              <w:t>Linha per</w:t>
            </w:r>
            <w:r>
              <w:rPr>
                <w:rFonts w:ascii="Calibri" w:eastAsia="Calibri" w:hAnsi="Calibri" w:cs="Tahoma"/>
                <w:sz w:val="18"/>
                <w:szCs w:val="18"/>
              </w:rPr>
              <w:t>pendicular = Índice de reposição</w:t>
            </w:r>
          </w:p>
        </w:tc>
      </w:tr>
      <w:tr w:rsidR="00891E5A" w:rsidRPr="00C078BF" w:rsidTr="007A3112">
        <w:tc>
          <w:tcPr>
            <w:tcW w:w="704" w:type="dxa"/>
            <w:shd w:val="clear" w:color="auto" w:fill="auto"/>
            <w:vAlign w:val="center"/>
          </w:tcPr>
          <w:p w:rsidR="00891E5A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RN07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891E5A" w:rsidRPr="00C078BF" w:rsidRDefault="00891E5A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Anotações (tooltip)</w:t>
            </w:r>
          </w:p>
        </w:tc>
        <w:tc>
          <w:tcPr>
            <w:tcW w:w="5848" w:type="dxa"/>
            <w:gridSpan w:val="3"/>
            <w:shd w:val="clear" w:color="auto" w:fill="auto"/>
          </w:tcPr>
          <w:p w:rsidR="00891E5A" w:rsidRPr="00C078BF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Ao passar o mouse nas barras exibe o período, e a quantidade referente ao fato.</w:t>
            </w:r>
          </w:p>
        </w:tc>
      </w:tr>
      <w:tr w:rsidR="00891E5A" w:rsidRPr="00C078BF" w:rsidTr="007A3112">
        <w:trPr>
          <w:trHeight w:val="50"/>
        </w:trPr>
        <w:tc>
          <w:tcPr>
            <w:tcW w:w="704" w:type="dxa"/>
            <w:vMerge w:val="restart"/>
            <w:shd w:val="clear" w:color="auto" w:fill="auto"/>
            <w:vAlign w:val="center"/>
          </w:tcPr>
          <w:p w:rsidR="00891E5A" w:rsidRPr="00C078BF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RN08</w:t>
            </w:r>
          </w:p>
        </w:tc>
        <w:tc>
          <w:tcPr>
            <w:tcW w:w="1953" w:type="dxa"/>
            <w:vMerge w:val="restart"/>
            <w:shd w:val="clear" w:color="auto" w:fill="auto"/>
            <w:vAlign w:val="center"/>
          </w:tcPr>
          <w:p w:rsidR="00891E5A" w:rsidRPr="00C078BF" w:rsidRDefault="00891E5A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 xml:space="preserve">Definição do estilo </w:t>
            </w:r>
            <w:r w:rsidRPr="00C078BF">
              <w:rPr>
                <w:rFonts w:ascii="Calibri" w:eastAsia="Calibri" w:hAnsi="Calibri"/>
                <w:sz w:val="18"/>
                <w:szCs w:val="18"/>
              </w:rPr>
              <w:t>do gráfico</w:t>
            </w:r>
          </w:p>
        </w:tc>
        <w:tc>
          <w:tcPr>
            <w:tcW w:w="1849" w:type="dxa"/>
            <w:shd w:val="clear" w:color="auto" w:fill="auto"/>
          </w:tcPr>
          <w:p w:rsidR="00891E5A" w:rsidRPr="00C078BF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Cores das Barras e linha</w:t>
            </w:r>
          </w:p>
        </w:tc>
        <w:tc>
          <w:tcPr>
            <w:tcW w:w="1601" w:type="dxa"/>
            <w:shd w:val="clear" w:color="auto" w:fill="auto"/>
          </w:tcPr>
          <w:p w:rsidR="00891E5A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Vendas </w:t>
            </w:r>
          </w:p>
          <w:p w:rsidR="00891E5A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Pedidos</w:t>
            </w:r>
          </w:p>
          <w:p w:rsidR="00891E5A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Reposição</w:t>
            </w:r>
          </w:p>
          <w:p w:rsidR="00891E5A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Índice</w:t>
            </w:r>
          </w:p>
        </w:tc>
        <w:tc>
          <w:tcPr>
            <w:tcW w:w="2398" w:type="dxa"/>
            <w:shd w:val="clear" w:color="auto" w:fill="auto"/>
          </w:tcPr>
          <w:p w:rsidR="00891E5A" w:rsidRPr="00287C8A" w:rsidRDefault="00891E5A" w:rsidP="007A3112">
            <w:pPr>
              <w:rPr>
                <w:rFonts w:ascii="Calibri" w:eastAsia="Calibri" w:hAnsi="Calibri" w:cs="Tahoma"/>
                <w:sz w:val="18"/>
                <w:szCs w:val="18"/>
                <w:lang w:val="en-US"/>
                <w:rPrChange w:id="76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</w:pP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</w:rPr>
              <w:t xml:space="preserve">RGB(149,27,128) - </w:t>
            </w: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  <w:rPrChange w:id="77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  <w:t xml:space="preserve">#951B80 </w:t>
            </w:r>
          </w:p>
          <w:p w:rsidR="00891E5A" w:rsidRPr="00287C8A" w:rsidRDefault="00891E5A" w:rsidP="007A3112">
            <w:pPr>
              <w:rPr>
                <w:rFonts w:ascii="Calibri" w:eastAsia="Calibri" w:hAnsi="Calibri" w:cs="Tahoma"/>
                <w:sz w:val="18"/>
                <w:szCs w:val="18"/>
                <w:lang w:val="en-US"/>
                <w:rPrChange w:id="78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</w:pP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</w:rPr>
              <w:t xml:space="preserve">RGB(58,171,55) -  </w:t>
            </w: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  <w:rPrChange w:id="79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  <w:t>#3AAB37</w:t>
            </w:r>
          </w:p>
          <w:p w:rsidR="00891E5A" w:rsidRPr="00287C8A" w:rsidRDefault="00891E5A" w:rsidP="007A3112">
            <w:pPr>
              <w:rPr>
                <w:rFonts w:ascii="Calibri" w:eastAsia="Calibri" w:hAnsi="Calibri" w:cs="Tahoma"/>
                <w:sz w:val="18"/>
                <w:szCs w:val="18"/>
                <w:lang w:val="en-US"/>
                <w:rPrChange w:id="80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</w:pP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</w:rPr>
              <w:t xml:space="preserve">RGB(26,114,186) - </w:t>
            </w: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  <w:rPrChange w:id="81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  <w:t>#1</w:t>
            </w:r>
            <w:del w:id="82" w:author="Wilson Alberto" w:date="2014-12-08T10:05:00Z">
              <w:r w:rsidRPr="00287C8A" w:rsidDel="000C66EB">
                <w:rPr>
                  <w:rFonts w:ascii="Calibri" w:eastAsia="Calibri" w:hAnsi="Calibri" w:cs="Tahoma"/>
                  <w:sz w:val="18"/>
                  <w:szCs w:val="18"/>
                  <w:lang w:val="en-US"/>
                  <w:rPrChange w:id="83" w:author="Wilson Alberto" w:date="2014-12-08T10:57:00Z">
                    <w:rPr>
                      <w:rFonts w:ascii="Calibri" w:eastAsia="Calibri" w:hAnsi="Calibri" w:cs="Tahoma"/>
                      <w:sz w:val="18"/>
                      <w:szCs w:val="18"/>
                    </w:rPr>
                  </w:rPrChange>
                </w:rPr>
                <w:delText>A</w:delText>
              </w:r>
            </w:del>
            <w:ins w:id="84" w:author="Wilson Alberto" w:date="2014-12-08T10:05:00Z">
              <w:r w:rsidR="000C66EB" w:rsidRPr="00287C8A">
                <w:rPr>
                  <w:rFonts w:ascii="Calibri" w:eastAsia="Calibri" w:hAnsi="Calibri" w:cs="Tahoma"/>
                  <w:sz w:val="18"/>
                  <w:szCs w:val="18"/>
                  <w:lang w:val="en-US"/>
                  <w:rPrChange w:id="85" w:author="Wilson Alberto" w:date="2014-12-08T10:57:00Z">
                    <w:rPr>
                      <w:rFonts w:ascii="Calibri" w:eastAsia="Calibri" w:hAnsi="Calibri" w:cs="Tahoma"/>
                      <w:sz w:val="18"/>
                      <w:szCs w:val="18"/>
                    </w:rPr>
                  </w:rPrChange>
                </w:rPr>
                <w:t>ª</w:t>
              </w:r>
            </w:ins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  <w:rPrChange w:id="86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  <w:t>72BA</w:t>
            </w:r>
          </w:p>
          <w:p w:rsidR="00891E5A" w:rsidRPr="00C078BF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 w:rsidRPr="000C66EB">
              <w:rPr>
                <w:rFonts w:ascii="Calibri" w:eastAsia="Calibri" w:hAnsi="Calibri" w:cs="Tahoma"/>
                <w:sz w:val="18"/>
                <w:szCs w:val="18"/>
                <w:rPrChange w:id="87" w:author="Wilson Alberto" w:date="2014-12-08T10:05:00Z">
                  <w:rPr>
                    <w:rFonts w:ascii="Calibri" w:eastAsia="Calibri" w:hAnsi="Calibri" w:cs="Tahoma"/>
                    <w:sz w:val="18"/>
                    <w:szCs w:val="18"/>
                    <w:lang w:val="en-US"/>
                  </w:rPr>
                </w:rPrChange>
              </w:rPr>
              <w:t>RGB(</w:t>
            </w:r>
            <w:proofErr w:type="gramEnd"/>
            <w:r w:rsidRPr="000C66EB">
              <w:rPr>
                <w:rFonts w:ascii="Calibri" w:eastAsia="Calibri" w:hAnsi="Calibri" w:cs="Tahoma"/>
                <w:sz w:val="18"/>
                <w:szCs w:val="18"/>
                <w:rPrChange w:id="88" w:author="Wilson Alberto" w:date="2014-12-08T10:05:00Z">
                  <w:rPr>
                    <w:rFonts w:ascii="Calibri" w:eastAsia="Calibri" w:hAnsi="Calibri" w:cs="Tahoma"/>
                    <w:sz w:val="18"/>
                    <w:szCs w:val="18"/>
                    <w:lang w:val="en-US"/>
                  </w:rPr>
                </w:rPrChange>
              </w:rPr>
              <w:t xml:space="preserve">234,91,12) - </w:t>
            </w:r>
            <w:r w:rsidRPr="0029223E">
              <w:rPr>
                <w:rFonts w:ascii="Calibri" w:eastAsia="Calibri" w:hAnsi="Calibri" w:cs="Tahoma"/>
                <w:sz w:val="18"/>
                <w:szCs w:val="18"/>
              </w:rPr>
              <w:t>#EA5B0C</w:t>
            </w:r>
          </w:p>
        </w:tc>
      </w:tr>
      <w:tr w:rsidR="00891E5A" w:rsidRPr="00C078BF" w:rsidTr="007A3112">
        <w:trPr>
          <w:trHeight w:val="50"/>
        </w:trPr>
        <w:tc>
          <w:tcPr>
            <w:tcW w:w="704" w:type="dxa"/>
            <w:vMerge/>
            <w:shd w:val="clear" w:color="auto" w:fill="auto"/>
            <w:vAlign w:val="center"/>
          </w:tcPr>
          <w:p w:rsidR="00891E5A" w:rsidRDefault="00891E5A" w:rsidP="007A311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891E5A" w:rsidRPr="00C078BF" w:rsidRDefault="00891E5A" w:rsidP="007A311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849" w:type="dxa"/>
            <w:shd w:val="clear" w:color="auto" w:fill="auto"/>
          </w:tcPr>
          <w:p w:rsidR="00891E5A" w:rsidRPr="00C078BF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Cores das anotações </w:t>
            </w:r>
          </w:p>
        </w:tc>
        <w:tc>
          <w:tcPr>
            <w:tcW w:w="3999" w:type="dxa"/>
            <w:gridSpan w:val="2"/>
            <w:shd w:val="clear" w:color="auto" w:fill="auto"/>
          </w:tcPr>
          <w:p w:rsidR="00891E5A" w:rsidRPr="00C078BF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Preto </w:t>
            </w:r>
            <w:del w:id="89" w:author="Wilson Alberto" w:date="2014-12-08T10:05:00Z">
              <w:r w:rsidDel="000C66EB">
                <w:rPr>
                  <w:rFonts w:ascii="Calibri" w:eastAsia="Calibri" w:hAnsi="Calibri" w:cs="Tahoma"/>
                  <w:sz w:val="18"/>
                  <w:szCs w:val="18"/>
                </w:rPr>
                <w:delText>-</w:delText>
              </w:r>
            </w:del>
            <w:ins w:id="90" w:author="Wilson Alberto" w:date="2014-12-08T10:05:00Z">
              <w:r w:rsidR="000C66EB">
                <w:rPr>
                  <w:rFonts w:ascii="Calibri" w:eastAsia="Calibri" w:hAnsi="Calibri" w:cs="Tahoma"/>
                  <w:sz w:val="18"/>
                  <w:szCs w:val="18"/>
                </w:rPr>
                <w:t>–</w:t>
              </w:r>
            </w:ins>
            <w:r>
              <w:rPr>
                <w:rFonts w:ascii="Calibri" w:eastAsia="Calibri" w:hAnsi="Calibri" w:cs="Tahoma"/>
                <w:sz w:val="18"/>
                <w:szCs w:val="18"/>
              </w:rPr>
              <w:t xml:space="preserve"> Automático</w:t>
            </w:r>
          </w:p>
        </w:tc>
      </w:tr>
      <w:tr w:rsidR="00891E5A" w:rsidRPr="00C078BF" w:rsidTr="007A3112">
        <w:trPr>
          <w:trHeight w:val="50"/>
        </w:trPr>
        <w:tc>
          <w:tcPr>
            <w:tcW w:w="704" w:type="dxa"/>
            <w:vMerge/>
            <w:shd w:val="clear" w:color="auto" w:fill="auto"/>
            <w:vAlign w:val="center"/>
          </w:tcPr>
          <w:p w:rsidR="00891E5A" w:rsidRDefault="00891E5A" w:rsidP="007A311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891E5A" w:rsidRPr="00C078BF" w:rsidRDefault="00891E5A" w:rsidP="007A311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849" w:type="dxa"/>
            <w:shd w:val="clear" w:color="auto" w:fill="auto"/>
          </w:tcPr>
          <w:p w:rsidR="00891E5A" w:rsidRPr="00C078BF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Fonte</w:t>
            </w:r>
          </w:p>
        </w:tc>
        <w:tc>
          <w:tcPr>
            <w:tcW w:w="3999" w:type="dxa"/>
            <w:gridSpan w:val="2"/>
            <w:shd w:val="clear" w:color="auto" w:fill="auto"/>
          </w:tcPr>
          <w:p w:rsidR="00891E5A" w:rsidRPr="00C078BF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Arial tamanho nove (9).</w:t>
            </w:r>
          </w:p>
        </w:tc>
      </w:tr>
      <w:tr w:rsidR="00891E5A" w:rsidTr="007A3112">
        <w:trPr>
          <w:trHeight w:val="50"/>
        </w:trPr>
        <w:tc>
          <w:tcPr>
            <w:tcW w:w="704" w:type="dxa"/>
            <w:vMerge/>
            <w:shd w:val="clear" w:color="auto" w:fill="auto"/>
            <w:vAlign w:val="center"/>
          </w:tcPr>
          <w:p w:rsidR="00891E5A" w:rsidRDefault="00891E5A" w:rsidP="007A311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891E5A" w:rsidRPr="00C078BF" w:rsidRDefault="00891E5A" w:rsidP="007A311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849" w:type="dxa"/>
            <w:shd w:val="clear" w:color="auto" w:fill="auto"/>
          </w:tcPr>
          <w:p w:rsidR="00891E5A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Cores da barra de título</w:t>
            </w:r>
          </w:p>
        </w:tc>
        <w:tc>
          <w:tcPr>
            <w:tcW w:w="3999" w:type="dxa"/>
            <w:gridSpan w:val="2"/>
            <w:shd w:val="clear" w:color="auto" w:fill="auto"/>
          </w:tcPr>
          <w:p w:rsidR="00891E5A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RGB(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107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,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171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,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199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)</w:t>
            </w:r>
          </w:p>
        </w:tc>
      </w:tr>
      <w:tr w:rsidR="00891E5A" w:rsidRPr="00C078BF" w:rsidTr="007A3112">
        <w:trPr>
          <w:trHeight w:val="50"/>
        </w:trPr>
        <w:tc>
          <w:tcPr>
            <w:tcW w:w="704" w:type="dxa"/>
            <w:shd w:val="clear" w:color="auto" w:fill="auto"/>
            <w:vAlign w:val="center"/>
          </w:tcPr>
          <w:p w:rsidR="00891E5A" w:rsidRPr="00C078BF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RN09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891E5A" w:rsidRPr="00C078BF" w:rsidRDefault="00891E5A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Legendas</w:t>
            </w:r>
          </w:p>
        </w:tc>
        <w:tc>
          <w:tcPr>
            <w:tcW w:w="1849" w:type="dxa"/>
            <w:shd w:val="clear" w:color="auto" w:fill="auto"/>
          </w:tcPr>
          <w:p w:rsidR="00891E5A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Vendas </w:t>
            </w:r>
          </w:p>
          <w:p w:rsidR="00891E5A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Pedidos</w:t>
            </w:r>
          </w:p>
          <w:p w:rsidR="00891E5A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Reposição</w:t>
            </w:r>
          </w:p>
          <w:p w:rsidR="00891E5A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Índice</w:t>
            </w:r>
          </w:p>
        </w:tc>
        <w:tc>
          <w:tcPr>
            <w:tcW w:w="3999" w:type="dxa"/>
            <w:gridSpan w:val="2"/>
            <w:shd w:val="clear" w:color="auto" w:fill="auto"/>
          </w:tcPr>
          <w:p w:rsidR="00891E5A" w:rsidRPr="00287C8A" w:rsidRDefault="00891E5A" w:rsidP="007A3112">
            <w:pPr>
              <w:rPr>
                <w:rFonts w:ascii="Calibri" w:eastAsia="Calibri" w:hAnsi="Calibri" w:cs="Tahoma"/>
                <w:sz w:val="18"/>
                <w:szCs w:val="18"/>
                <w:lang w:val="en-US"/>
                <w:rPrChange w:id="91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</w:pP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</w:rPr>
              <w:t xml:space="preserve">RGB(149,27,128) - </w:t>
            </w: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  <w:rPrChange w:id="92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  <w:t xml:space="preserve">#951B80 </w:t>
            </w:r>
          </w:p>
          <w:p w:rsidR="00891E5A" w:rsidRPr="00287C8A" w:rsidRDefault="00891E5A" w:rsidP="007A3112">
            <w:pPr>
              <w:rPr>
                <w:rFonts w:ascii="Calibri" w:eastAsia="Calibri" w:hAnsi="Calibri" w:cs="Tahoma"/>
                <w:sz w:val="18"/>
                <w:szCs w:val="18"/>
                <w:lang w:val="en-US"/>
                <w:rPrChange w:id="93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</w:pP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</w:rPr>
              <w:t xml:space="preserve">RGB(58,171,55) -  </w:t>
            </w: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  <w:rPrChange w:id="94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  <w:t>#3AAB37</w:t>
            </w:r>
          </w:p>
          <w:p w:rsidR="00891E5A" w:rsidRPr="00287C8A" w:rsidRDefault="00891E5A" w:rsidP="007A3112">
            <w:pPr>
              <w:rPr>
                <w:rFonts w:ascii="Calibri" w:eastAsia="Calibri" w:hAnsi="Calibri" w:cs="Tahoma"/>
                <w:sz w:val="18"/>
                <w:szCs w:val="18"/>
                <w:lang w:val="en-US"/>
                <w:rPrChange w:id="95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</w:pP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</w:rPr>
              <w:t xml:space="preserve">RGB(26,114,186) - </w:t>
            </w:r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  <w:rPrChange w:id="96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  <w:t>#1</w:t>
            </w:r>
            <w:del w:id="97" w:author="Wilson Alberto" w:date="2014-12-08T10:05:00Z">
              <w:r w:rsidRPr="00287C8A" w:rsidDel="000C66EB">
                <w:rPr>
                  <w:rFonts w:ascii="Calibri" w:eastAsia="Calibri" w:hAnsi="Calibri" w:cs="Tahoma"/>
                  <w:sz w:val="18"/>
                  <w:szCs w:val="18"/>
                  <w:lang w:val="en-US"/>
                  <w:rPrChange w:id="98" w:author="Wilson Alberto" w:date="2014-12-08T10:57:00Z">
                    <w:rPr>
                      <w:rFonts w:ascii="Calibri" w:eastAsia="Calibri" w:hAnsi="Calibri" w:cs="Tahoma"/>
                      <w:sz w:val="18"/>
                      <w:szCs w:val="18"/>
                    </w:rPr>
                  </w:rPrChange>
                </w:rPr>
                <w:delText>A</w:delText>
              </w:r>
            </w:del>
            <w:ins w:id="99" w:author="Wilson Alberto" w:date="2014-12-08T10:05:00Z">
              <w:r w:rsidR="000C66EB" w:rsidRPr="00287C8A">
                <w:rPr>
                  <w:rFonts w:ascii="Calibri" w:eastAsia="Calibri" w:hAnsi="Calibri" w:cs="Tahoma"/>
                  <w:sz w:val="18"/>
                  <w:szCs w:val="18"/>
                  <w:lang w:val="en-US"/>
                  <w:rPrChange w:id="100" w:author="Wilson Alberto" w:date="2014-12-08T10:57:00Z">
                    <w:rPr>
                      <w:rFonts w:ascii="Calibri" w:eastAsia="Calibri" w:hAnsi="Calibri" w:cs="Tahoma"/>
                      <w:sz w:val="18"/>
                      <w:szCs w:val="18"/>
                    </w:rPr>
                  </w:rPrChange>
                </w:rPr>
                <w:t>ª</w:t>
              </w:r>
            </w:ins>
            <w:r w:rsidRPr="00287C8A">
              <w:rPr>
                <w:rFonts w:ascii="Calibri" w:eastAsia="Calibri" w:hAnsi="Calibri" w:cs="Tahoma"/>
                <w:sz w:val="18"/>
                <w:szCs w:val="18"/>
                <w:lang w:val="en-US"/>
                <w:rPrChange w:id="101" w:author="Wilson Alberto" w:date="2014-12-08T10:57:00Z">
                  <w:rPr>
                    <w:rFonts w:ascii="Calibri" w:eastAsia="Calibri" w:hAnsi="Calibri" w:cs="Tahoma"/>
                    <w:sz w:val="18"/>
                    <w:szCs w:val="18"/>
                  </w:rPr>
                </w:rPrChange>
              </w:rPr>
              <w:t>72BA</w:t>
            </w:r>
          </w:p>
          <w:p w:rsidR="00891E5A" w:rsidRPr="00C078BF" w:rsidRDefault="00891E5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 w:rsidRPr="000C66EB">
              <w:rPr>
                <w:rFonts w:ascii="Calibri" w:eastAsia="Calibri" w:hAnsi="Calibri" w:cs="Tahoma"/>
                <w:sz w:val="18"/>
                <w:szCs w:val="18"/>
                <w:rPrChange w:id="102" w:author="Wilson Alberto" w:date="2014-12-08T10:05:00Z">
                  <w:rPr>
                    <w:rFonts w:ascii="Calibri" w:eastAsia="Calibri" w:hAnsi="Calibri" w:cs="Tahoma"/>
                    <w:sz w:val="18"/>
                    <w:szCs w:val="18"/>
                    <w:lang w:val="en-US"/>
                  </w:rPr>
                </w:rPrChange>
              </w:rPr>
              <w:t>RGB(</w:t>
            </w:r>
            <w:proofErr w:type="gramEnd"/>
            <w:r w:rsidRPr="000C66EB">
              <w:rPr>
                <w:rFonts w:ascii="Calibri" w:eastAsia="Calibri" w:hAnsi="Calibri" w:cs="Tahoma"/>
                <w:sz w:val="18"/>
                <w:szCs w:val="18"/>
                <w:rPrChange w:id="103" w:author="Wilson Alberto" w:date="2014-12-08T10:05:00Z">
                  <w:rPr>
                    <w:rFonts w:ascii="Calibri" w:eastAsia="Calibri" w:hAnsi="Calibri" w:cs="Tahoma"/>
                    <w:sz w:val="18"/>
                    <w:szCs w:val="18"/>
                    <w:lang w:val="en-US"/>
                  </w:rPr>
                </w:rPrChange>
              </w:rPr>
              <w:t xml:space="preserve">234,91,12) - </w:t>
            </w:r>
            <w:r w:rsidRPr="0029223E">
              <w:rPr>
                <w:rFonts w:ascii="Calibri" w:eastAsia="Calibri" w:hAnsi="Calibri" w:cs="Tahoma"/>
                <w:sz w:val="18"/>
                <w:szCs w:val="18"/>
              </w:rPr>
              <w:t>#EA5B0C</w:t>
            </w:r>
          </w:p>
        </w:tc>
      </w:tr>
    </w:tbl>
    <w:p w:rsidR="00357787" w:rsidRDefault="00357787" w:rsidP="003615C3"/>
    <w:tbl>
      <w:tblPr>
        <w:tblpPr w:leftFromText="141" w:rightFromText="141" w:vertAnchor="text" w:horzAnchor="page" w:tblpX="1" w:tblpY="15"/>
        <w:tblW w:w="8505" w:type="dxa"/>
        <w:tblInd w:w="2832" w:type="dxa"/>
        <w:tblBorders>
          <w:top w:val="single" w:sz="2" w:space="0" w:color="95B3D7"/>
          <w:left w:val="single" w:sz="2" w:space="0" w:color="95B3D7"/>
          <w:bottom w:val="single" w:sz="2" w:space="0" w:color="95B3D7"/>
          <w:right w:val="single" w:sz="2" w:space="0" w:color="95B3D7"/>
          <w:insideH w:val="single" w:sz="2" w:space="0" w:color="95B3D7"/>
          <w:insideV w:val="single" w:sz="2" w:space="0" w:color="95B3D7"/>
        </w:tblBorders>
        <w:tblLook w:val="04A0" w:firstRow="1" w:lastRow="0" w:firstColumn="1" w:lastColumn="0" w:noHBand="0" w:noVBand="1"/>
      </w:tblPr>
      <w:tblGrid>
        <w:gridCol w:w="704"/>
        <w:gridCol w:w="1953"/>
        <w:gridCol w:w="1849"/>
        <w:gridCol w:w="1601"/>
        <w:gridCol w:w="2398"/>
      </w:tblGrid>
      <w:tr w:rsidR="00791356" w:rsidRPr="00D953CA" w:rsidTr="007A3112">
        <w:trPr>
          <w:trHeight w:hRule="exact" w:val="284"/>
        </w:trPr>
        <w:tc>
          <w:tcPr>
            <w:tcW w:w="8505" w:type="dxa"/>
            <w:gridSpan w:val="5"/>
            <w:shd w:val="clear" w:color="auto" w:fill="DBE5F1"/>
          </w:tcPr>
          <w:p w:rsidR="00791356" w:rsidRPr="00D953CA" w:rsidRDefault="00791356" w:rsidP="00791356">
            <w:pPr>
              <w:pStyle w:val="PargrafodaLista"/>
              <w:tabs>
                <w:tab w:val="center" w:pos="4144"/>
                <w:tab w:val="left" w:pos="5414"/>
              </w:tabs>
              <w:ind w:left="0"/>
              <w:rPr>
                <w:rFonts w:cs="Tahoma"/>
                <w:sz w:val="20"/>
              </w:rPr>
            </w:pPr>
            <w:r w:rsidRPr="00D953CA">
              <w:rPr>
                <w:rFonts w:cs="Tahoma"/>
                <w:sz w:val="20"/>
              </w:rPr>
              <w:tab/>
            </w:r>
            <w:r>
              <w:rPr>
                <w:rFonts w:cs="Tahoma"/>
                <w:sz w:val="20"/>
              </w:rPr>
              <w:t xml:space="preserve">Regras de </w:t>
            </w:r>
            <w:r w:rsidRPr="00357787">
              <w:rPr>
                <w:rFonts w:cs="Tahoma"/>
                <w:sz w:val="20"/>
              </w:rPr>
              <w:t>Negócio</w:t>
            </w:r>
            <w:r>
              <w:rPr>
                <w:rFonts w:cs="Tahoma"/>
                <w:sz w:val="20"/>
                <w:szCs w:val="20"/>
              </w:rPr>
              <w:t xml:space="preserve"> – 1.2.6 </w:t>
            </w:r>
            <w:r w:rsidRPr="00791356">
              <w:rPr>
                <w:rFonts w:cs="Tahoma"/>
                <w:sz w:val="20"/>
                <w:szCs w:val="20"/>
              </w:rPr>
              <w:t>Quantidade de caixas vendidas por Transação</w:t>
            </w:r>
          </w:p>
        </w:tc>
      </w:tr>
      <w:tr w:rsidR="00791356" w:rsidRPr="00521592" w:rsidTr="007A3112">
        <w:trPr>
          <w:trHeight w:val="295"/>
        </w:trPr>
        <w:tc>
          <w:tcPr>
            <w:tcW w:w="704" w:type="dxa"/>
            <w:shd w:val="clear" w:color="auto" w:fill="auto"/>
            <w:vAlign w:val="center"/>
          </w:tcPr>
          <w:p w:rsidR="00791356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RN01</w:t>
            </w:r>
          </w:p>
        </w:tc>
        <w:tc>
          <w:tcPr>
            <w:tcW w:w="7801" w:type="dxa"/>
            <w:gridSpan w:val="4"/>
            <w:shd w:val="clear" w:color="auto" w:fill="auto"/>
            <w:vAlign w:val="center"/>
          </w:tcPr>
          <w:p w:rsidR="00791356" w:rsidRPr="00077A2A" w:rsidRDefault="00791356" w:rsidP="004D79AE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Apresenta </w:t>
            </w:r>
            <w:r w:rsidR="004D79AE">
              <w:rPr>
                <w:rFonts w:ascii="Calibri" w:eastAsia="Calibri" w:hAnsi="Calibri" w:cs="Tahoma"/>
                <w:sz w:val="18"/>
                <w:szCs w:val="18"/>
              </w:rPr>
              <w:t xml:space="preserve">o percentual </w:t>
            </w:r>
            <w:r w:rsidR="00077A2A">
              <w:rPr>
                <w:rFonts w:ascii="Calibri" w:eastAsia="Calibri" w:hAnsi="Calibri" w:cs="Tahoma"/>
                <w:sz w:val="18"/>
                <w:szCs w:val="18"/>
              </w:rPr>
              <w:t xml:space="preserve">de </w:t>
            </w:r>
            <w:r w:rsidRPr="00791356">
              <w:rPr>
                <w:rFonts w:ascii="Calibri" w:eastAsia="Calibri" w:hAnsi="Calibri" w:cs="Tahoma"/>
                <w:sz w:val="18"/>
                <w:szCs w:val="18"/>
                <w:u w:val="single"/>
              </w:rPr>
              <w:t>transaç</w:t>
            </w:r>
            <w:r w:rsidR="00077A2A">
              <w:rPr>
                <w:rFonts w:ascii="Calibri" w:eastAsia="Calibri" w:hAnsi="Calibri" w:cs="Tahoma"/>
                <w:sz w:val="18"/>
                <w:szCs w:val="18"/>
                <w:u w:val="single"/>
              </w:rPr>
              <w:t>ões</w:t>
            </w:r>
            <w:r w:rsidR="00077A2A">
              <w:rPr>
                <w:rFonts w:ascii="Calibri" w:eastAsia="Calibri" w:hAnsi="Calibri" w:cs="Tahoma"/>
                <w:sz w:val="18"/>
                <w:szCs w:val="18"/>
              </w:rPr>
              <w:t xml:space="preserve"> com quantidade de unidades vendidas igual a 1, 2, 3 e acima de </w:t>
            </w:r>
            <w:proofErr w:type="gramStart"/>
            <w:r w:rsidR="00077A2A">
              <w:rPr>
                <w:rFonts w:ascii="Calibri" w:eastAsia="Calibri" w:hAnsi="Calibri" w:cs="Tahoma"/>
                <w:sz w:val="18"/>
                <w:szCs w:val="18"/>
              </w:rPr>
              <w:t>4</w:t>
            </w:r>
            <w:proofErr w:type="gramEnd"/>
            <w:r w:rsidR="004D79AE">
              <w:rPr>
                <w:rFonts w:ascii="Calibri" w:eastAsia="Calibri" w:hAnsi="Calibri" w:cs="Tahoma"/>
                <w:sz w:val="18"/>
                <w:szCs w:val="18"/>
              </w:rPr>
              <w:t xml:space="preserve"> sobre o montante de </w:t>
            </w:r>
            <w:r w:rsidR="004D79AE" w:rsidRPr="004D79AE">
              <w:rPr>
                <w:rFonts w:ascii="Calibri" w:eastAsia="Calibri" w:hAnsi="Calibri" w:cs="Tahoma"/>
                <w:sz w:val="18"/>
                <w:szCs w:val="18"/>
                <w:u w:val="single"/>
              </w:rPr>
              <w:t>transações</w:t>
            </w:r>
            <w:r w:rsidR="00077A2A">
              <w:rPr>
                <w:rFonts w:ascii="Calibri" w:eastAsia="Calibri" w:hAnsi="Calibri" w:cs="Tahoma"/>
                <w:sz w:val="18"/>
                <w:szCs w:val="18"/>
              </w:rPr>
              <w:t>.</w:t>
            </w:r>
          </w:p>
        </w:tc>
      </w:tr>
      <w:tr w:rsidR="00791356" w:rsidRPr="00C078BF" w:rsidTr="007A3112">
        <w:tc>
          <w:tcPr>
            <w:tcW w:w="704" w:type="dxa"/>
            <w:shd w:val="clear" w:color="auto" w:fill="auto"/>
            <w:vAlign w:val="center"/>
          </w:tcPr>
          <w:p w:rsidR="00791356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RN02</w:t>
            </w:r>
          </w:p>
        </w:tc>
        <w:tc>
          <w:tcPr>
            <w:tcW w:w="7801" w:type="dxa"/>
            <w:gridSpan w:val="4"/>
            <w:shd w:val="clear" w:color="auto" w:fill="auto"/>
            <w:vAlign w:val="center"/>
          </w:tcPr>
          <w:p w:rsidR="00791356" w:rsidRPr="00C078BF" w:rsidRDefault="00077A2A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Q</w:t>
            </w:r>
            <w:r w:rsidR="004D79AE">
              <w:rPr>
                <w:rFonts w:ascii="Calibri" w:eastAsia="Calibri" w:hAnsi="Calibri" w:cs="Tahoma"/>
                <w:sz w:val="18"/>
                <w:szCs w:val="18"/>
              </w:rPr>
              <w:t xml:space="preserve">uando o filtro franquia e ou produto for selecionado do padrão, somam-se todas as unidades de todos os produtos constantes na </w:t>
            </w:r>
            <w:r w:rsidR="004D79AE" w:rsidRPr="004D79AE">
              <w:rPr>
                <w:rFonts w:ascii="Calibri" w:eastAsia="Calibri" w:hAnsi="Calibri" w:cs="Tahoma"/>
                <w:sz w:val="18"/>
                <w:szCs w:val="18"/>
                <w:u w:val="single"/>
              </w:rPr>
              <w:t>transação</w:t>
            </w:r>
            <w:r w:rsidR="004D79AE" w:rsidRPr="004D79AE">
              <w:rPr>
                <w:rFonts w:ascii="Calibri" w:eastAsia="Calibri" w:hAnsi="Calibri" w:cs="Tahoma"/>
                <w:sz w:val="18"/>
                <w:szCs w:val="18"/>
              </w:rPr>
              <w:t>.</w:t>
            </w:r>
            <w:r w:rsidR="004D79AE">
              <w:rPr>
                <w:rFonts w:ascii="Calibri" w:eastAsia="Calibri" w:hAnsi="Calibri" w:cs="Tahoma"/>
                <w:sz w:val="18"/>
                <w:szCs w:val="18"/>
                <w:u w:val="single"/>
              </w:rPr>
              <w:t xml:space="preserve"> </w:t>
            </w:r>
          </w:p>
        </w:tc>
      </w:tr>
      <w:tr w:rsidR="00791356" w:rsidRPr="00C078BF" w:rsidTr="007A3112">
        <w:tc>
          <w:tcPr>
            <w:tcW w:w="704" w:type="dxa"/>
            <w:shd w:val="clear" w:color="auto" w:fill="auto"/>
            <w:vAlign w:val="center"/>
          </w:tcPr>
          <w:p w:rsidR="00791356" w:rsidRPr="00C078BF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RN03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791356" w:rsidRPr="00C078BF" w:rsidRDefault="00791356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 w:rsidRPr="00C078BF">
              <w:rPr>
                <w:rFonts w:ascii="Calibri" w:eastAsia="Calibri" w:hAnsi="Calibri"/>
                <w:sz w:val="18"/>
                <w:szCs w:val="18"/>
              </w:rPr>
              <w:t>Título do Gráfico</w:t>
            </w:r>
          </w:p>
        </w:tc>
        <w:tc>
          <w:tcPr>
            <w:tcW w:w="5848" w:type="dxa"/>
            <w:gridSpan w:val="3"/>
            <w:shd w:val="clear" w:color="auto" w:fill="auto"/>
          </w:tcPr>
          <w:p w:rsidR="00791356" w:rsidRPr="00C078BF" w:rsidRDefault="004D79AE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4D79AE">
              <w:rPr>
                <w:rFonts w:ascii="Calibri" w:eastAsia="Calibri" w:hAnsi="Calibri" w:cs="Tahoma"/>
                <w:sz w:val="18"/>
                <w:szCs w:val="18"/>
              </w:rPr>
              <w:t>Quantidade de caixas vendidas por Transação</w:t>
            </w:r>
          </w:p>
        </w:tc>
      </w:tr>
      <w:tr w:rsidR="00791356" w:rsidRPr="003D58ED" w:rsidTr="007A3112">
        <w:tc>
          <w:tcPr>
            <w:tcW w:w="704" w:type="dxa"/>
            <w:shd w:val="clear" w:color="auto" w:fill="auto"/>
            <w:vAlign w:val="center"/>
          </w:tcPr>
          <w:p w:rsidR="00791356" w:rsidRPr="00C078BF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RN04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791356" w:rsidRPr="00C078BF" w:rsidRDefault="00791356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Formato</w:t>
            </w:r>
          </w:p>
        </w:tc>
        <w:tc>
          <w:tcPr>
            <w:tcW w:w="5848" w:type="dxa"/>
            <w:gridSpan w:val="3"/>
            <w:shd w:val="clear" w:color="auto" w:fill="auto"/>
          </w:tcPr>
          <w:p w:rsidR="00791356" w:rsidRDefault="004D79AE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O gráfico no formato de pizza</w:t>
            </w:r>
            <w:r w:rsidR="00791356">
              <w:rPr>
                <w:rFonts w:ascii="Calibri" w:eastAsia="Calibri" w:hAnsi="Calibri" w:cs="Tahoma"/>
                <w:sz w:val="18"/>
                <w:szCs w:val="18"/>
              </w:rPr>
              <w:t xml:space="preserve"> exibe </w:t>
            </w:r>
            <w:r>
              <w:rPr>
                <w:rFonts w:ascii="Calibri" w:eastAsia="Calibri" w:hAnsi="Calibri" w:cs="Tahoma"/>
                <w:sz w:val="18"/>
                <w:szCs w:val="18"/>
              </w:rPr>
              <w:t>quatro</w:t>
            </w:r>
            <w:r w:rsidR="00791356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Tahoma"/>
                <w:sz w:val="18"/>
                <w:szCs w:val="18"/>
              </w:rPr>
              <w:t>fatias:</w:t>
            </w:r>
            <w:r w:rsidR="00791356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</w:p>
          <w:p w:rsidR="00791356" w:rsidRDefault="00791356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1ª </w:t>
            </w:r>
            <w:r w:rsidR="004D79AE">
              <w:rPr>
                <w:rFonts w:ascii="Calibri" w:eastAsia="Calibri" w:hAnsi="Calibri" w:cs="Tahoma"/>
                <w:sz w:val="18"/>
                <w:szCs w:val="18"/>
              </w:rPr>
              <w:t>Fatia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= </w:t>
            </w:r>
            <w:r w:rsidR="004D79AE">
              <w:rPr>
                <w:rFonts w:ascii="Calibri" w:eastAsia="Calibri" w:hAnsi="Calibri" w:cs="Tahoma"/>
                <w:sz w:val="18"/>
                <w:szCs w:val="18"/>
              </w:rPr>
              <w:t>P</w:t>
            </w:r>
            <w:r w:rsidR="004D79AE" w:rsidRPr="004D79AE">
              <w:rPr>
                <w:rFonts w:ascii="Calibri" w:eastAsia="Calibri" w:hAnsi="Calibri" w:cs="Tahoma"/>
                <w:sz w:val="18"/>
                <w:szCs w:val="18"/>
              </w:rPr>
              <w:t xml:space="preserve">ercentual de transações com </w:t>
            </w:r>
            <w:proofErr w:type="gramStart"/>
            <w:r w:rsidR="004D79AE" w:rsidRPr="004D79AE">
              <w:rPr>
                <w:rFonts w:ascii="Calibri" w:eastAsia="Calibri" w:hAnsi="Calibri" w:cs="Tahoma"/>
                <w:sz w:val="18"/>
                <w:szCs w:val="18"/>
              </w:rPr>
              <w:t>1</w:t>
            </w:r>
            <w:proofErr w:type="gramEnd"/>
            <w:r w:rsidR="004D79AE" w:rsidRPr="004D79AE">
              <w:rPr>
                <w:rFonts w:ascii="Calibri" w:eastAsia="Calibri" w:hAnsi="Calibri" w:cs="Tahoma"/>
                <w:sz w:val="18"/>
                <w:szCs w:val="18"/>
              </w:rPr>
              <w:t xml:space="preserve"> unidade vendida</w:t>
            </w:r>
          </w:p>
          <w:p w:rsidR="00791356" w:rsidRDefault="00791356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2ª </w:t>
            </w:r>
            <w:r w:rsidR="004D79AE">
              <w:rPr>
                <w:rFonts w:ascii="Calibri" w:eastAsia="Calibri" w:hAnsi="Calibri" w:cs="Tahoma"/>
                <w:sz w:val="18"/>
                <w:szCs w:val="18"/>
              </w:rPr>
              <w:t xml:space="preserve">Fatia 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= </w:t>
            </w:r>
            <w:r w:rsidR="004D79AE">
              <w:rPr>
                <w:rFonts w:ascii="Calibri" w:eastAsia="Calibri" w:hAnsi="Calibri" w:cs="Tahoma"/>
                <w:sz w:val="18"/>
                <w:szCs w:val="18"/>
              </w:rPr>
              <w:t>P</w:t>
            </w:r>
            <w:r w:rsidR="004D79AE" w:rsidRPr="004D79AE">
              <w:rPr>
                <w:rFonts w:ascii="Calibri" w:eastAsia="Calibri" w:hAnsi="Calibri" w:cs="Tahoma"/>
                <w:sz w:val="18"/>
                <w:szCs w:val="18"/>
              </w:rPr>
              <w:t xml:space="preserve">ercentual de transações com </w:t>
            </w:r>
            <w:proofErr w:type="gramStart"/>
            <w:r w:rsidR="004D79AE">
              <w:rPr>
                <w:rFonts w:ascii="Calibri" w:eastAsia="Calibri" w:hAnsi="Calibri" w:cs="Tahoma"/>
                <w:sz w:val="18"/>
                <w:szCs w:val="18"/>
              </w:rPr>
              <w:t>2</w:t>
            </w:r>
            <w:proofErr w:type="gramEnd"/>
            <w:r w:rsidR="004D79AE" w:rsidRPr="004D79AE">
              <w:rPr>
                <w:rFonts w:ascii="Calibri" w:eastAsia="Calibri" w:hAnsi="Calibri" w:cs="Tahoma"/>
                <w:sz w:val="18"/>
                <w:szCs w:val="18"/>
              </w:rPr>
              <w:t xml:space="preserve"> unidade</w:t>
            </w:r>
            <w:r w:rsidR="004D79AE">
              <w:rPr>
                <w:rFonts w:ascii="Calibri" w:eastAsia="Calibri" w:hAnsi="Calibri" w:cs="Tahoma"/>
                <w:sz w:val="18"/>
                <w:szCs w:val="18"/>
              </w:rPr>
              <w:t>s</w:t>
            </w:r>
            <w:r w:rsidR="004D79AE" w:rsidRPr="004D79AE">
              <w:rPr>
                <w:rFonts w:ascii="Calibri" w:eastAsia="Calibri" w:hAnsi="Calibri" w:cs="Tahoma"/>
                <w:sz w:val="18"/>
                <w:szCs w:val="18"/>
              </w:rPr>
              <w:t xml:space="preserve"> vendida</w:t>
            </w:r>
            <w:r w:rsidR="004D79AE">
              <w:rPr>
                <w:rFonts w:ascii="Calibri" w:eastAsia="Calibri" w:hAnsi="Calibri" w:cs="Tahoma"/>
                <w:sz w:val="18"/>
                <w:szCs w:val="18"/>
              </w:rPr>
              <w:t>s</w:t>
            </w:r>
          </w:p>
          <w:p w:rsidR="00791356" w:rsidRDefault="00791356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3ª </w:t>
            </w:r>
            <w:r w:rsidR="004D79AE">
              <w:rPr>
                <w:rFonts w:ascii="Calibri" w:eastAsia="Calibri" w:hAnsi="Calibri" w:cs="Tahoma"/>
                <w:sz w:val="18"/>
                <w:szCs w:val="18"/>
              </w:rPr>
              <w:t xml:space="preserve">Fatia 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= </w:t>
            </w:r>
            <w:r w:rsidR="004D79AE">
              <w:rPr>
                <w:rFonts w:ascii="Calibri" w:eastAsia="Calibri" w:hAnsi="Calibri" w:cs="Tahoma"/>
                <w:sz w:val="18"/>
                <w:szCs w:val="18"/>
              </w:rPr>
              <w:t>P</w:t>
            </w:r>
            <w:r w:rsidR="004D79AE" w:rsidRPr="004D79AE">
              <w:rPr>
                <w:rFonts w:ascii="Calibri" w:eastAsia="Calibri" w:hAnsi="Calibri" w:cs="Tahoma"/>
                <w:sz w:val="18"/>
                <w:szCs w:val="18"/>
              </w:rPr>
              <w:t xml:space="preserve">ercentual de transações com </w:t>
            </w:r>
            <w:proofErr w:type="gramStart"/>
            <w:r w:rsidR="004D79AE">
              <w:rPr>
                <w:rFonts w:ascii="Calibri" w:eastAsia="Calibri" w:hAnsi="Calibri" w:cs="Tahoma"/>
                <w:sz w:val="18"/>
                <w:szCs w:val="18"/>
              </w:rPr>
              <w:t>3</w:t>
            </w:r>
            <w:proofErr w:type="gramEnd"/>
            <w:r w:rsidR="004D79AE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r w:rsidR="004D79AE" w:rsidRPr="004D79AE">
              <w:rPr>
                <w:rFonts w:ascii="Calibri" w:eastAsia="Calibri" w:hAnsi="Calibri" w:cs="Tahoma"/>
                <w:sz w:val="18"/>
                <w:szCs w:val="18"/>
              </w:rPr>
              <w:t>unidade</w:t>
            </w:r>
            <w:r w:rsidR="004D79AE">
              <w:rPr>
                <w:rFonts w:ascii="Calibri" w:eastAsia="Calibri" w:hAnsi="Calibri" w:cs="Tahoma"/>
                <w:sz w:val="18"/>
                <w:szCs w:val="18"/>
              </w:rPr>
              <w:t>s</w:t>
            </w:r>
            <w:r w:rsidR="004D79AE" w:rsidRPr="004D79AE">
              <w:rPr>
                <w:rFonts w:ascii="Calibri" w:eastAsia="Calibri" w:hAnsi="Calibri" w:cs="Tahoma"/>
                <w:sz w:val="18"/>
                <w:szCs w:val="18"/>
              </w:rPr>
              <w:t xml:space="preserve"> vendida</w:t>
            </w:r>
            <w:r w:rsidR="004D79AE">
              <w:rPr>
                <w:rFonts w:ascii="Calibri" w:eastAsia="Calibri" w:hAnsi="Calibri" w:cs="Tahoma"/>
                <w:sz w:val="18"/>
                <w:szCs w:val="18"/>
              </w:rPr>
              <w:t>s</w:t>
            </w:r>
          </w:p>
          <w:p w:rsidR="00791356" w:rsidRPr="003D58ED" w:rsidRDefault="004D79AE" w:rsidP="004D79AE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4ª Fatia = P</w:t>
            </w:r>
            <w:r w:rsidRPr="004D79AE">
              <w:rPr>
                <w:rFonts w:ascii="Calibri" w:eastAsia="Calibri" w:hAnsi="Calibri" w:cs="Tahoma"/>
                <w:sz w:val="18"/>
                <w:szCs w:val="18"/>
              </w:rPr>
              <w:t xml:space="preserve">ercentual de transações com </w:t>
            </w: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4</w:t>
            </w:r>
            <w:proofErr w:type="gramEnd"/>
            <w:r w:rsidRPr="004D79AE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ou mais </w:t>
            </w:r>
            <w:r w:rsidRPr="004D79AE">
              <w:rPr>
                <w:rFonts w:ascii="Calibri" w:eastAsia="Calibri" w:hAnsi="Calibri" w:cs="Tahoma"/>
                <w:sz w:val="18"/>
                <w:szCs w:val="18"/>
              </w:rPr>
              <w:t>unidade</w:t>
            </w:r>
            <w:r>
              <w:rPr>
                <w:rFonts w:ascii="Calibri" w:eastAsia="Calibri" w:hAnsi="Calibri" w:cs="Tahoma"/>
                <w:sz w:val="18"/>
                <w:szCs w:val="18"/>
              </w:rPr>
              <w:t>s</w:t>
            </w:r>
            <w:r w:rsidRPr="004D79AE">
              <w:rPr>
                <w:rFonts w:ascii="Calibri" w:eastAsia="Calibri" w:hAnsi="Calibri" w:cs="Tahoma"/>
                <w:sz w:val="18"/>
                <w:szCs w:val="18"/>
              </w:rPr>
              <w:t xml:space="preserve"> vendida</w:t>
            </w:r>
            <w:r>
              <w:rPr>
                <w:rFonts w:ascii="Calibri" w:eastAsia="Calibri" w:hAnsi="Calibri" w:cs="Tahoma"/>
                <w:sz w:val="18"/>
                <w:szCs w:val="18"/>
              </w:rPr>
              <w:t>s</w:t>
            </w:r>
          </w:p>
        </w:tc>
      </w:tr>
      <w:tr w:rsidR="00791356" w:rsidRPr="00C078BF" w:rsidTr="007A3112">
        <w:tc>
          <w:tcPr>
            <w:tcW w:w="704" w:type="dxa"/>
            <w:shd w:val="clear" w:color="auto" w:fill="auto"/>
            <w:vAlign w:val="center"/>
          </w:tcPr>
          <w:p w:rsidR="00791356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RN05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791356" w:rsidRPr="00C078BF" w:rsidRDefault="00791356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Anotações (tooltip)</w:t>
            </w:r>
          </w:p>
        </w:tc>
        <w:tc>
          <w:tcPr>
            <w:tcW w:w="5848" w:type="dxa"/>
            <w:gridSpan w:val="3"/>
            <w:shd w:val="clear" w:color="auto" w:fill="auto"/>
          </w:tcPr>
          <w:p w:rsidR="00791356" w:rsidRPr="00C078BF" w:rsidRDefault="00791356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Ao passar o mouse nas barras exibe o período, e a quantidade referente ao fato.</w:t>
            </w:r>
          </w:p>
        </w:tc>
      </w:tr>
      <w:tr w:rsidR="00791356" w:rsidRPr="00C078BF" w:rsidTr="007A3112">
        <w:trPr>
          <w:trHeight w:val="50"/>
        </w:trPr>
        <w:tc>
          <w:tcPr>
            <w:tcW w:w="704" w:type="dxa"/>
            <w:vMerge w:val="restart"/>
            <w:shd w:val="clear" w:color="auto" w:fill="auto"/>
            <w:vAlign w:val="center"/>
          </w:tcPr>
          <w:p w:rsidR="00791356" w:rsidRPr="00C078BF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RN06</w:t>
            </w:r>
          </w:p>
        </w:tc>
        <w:tc>
          <w:tcPr>
            <w:tcW w:w="1953" w:type="dxa"/>
            <w:vMerge w:val="restart"/>
            <w:shd w:val="clear" w:color="auto" w:fill="auto"/>
            <w:vAlign w:val="center"/>
          </w:tcPr>
          <w:p w:rsidR="00791356" w:rsidRPr="00C078BF" w:rsidRDefault="00791356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 xml:space="preserve">Definição do estilo </w:t>
            </w:r>
            <w:r w:rsidRPr="00C078BF">
              <w:rPr>
                <w:rFonts w:ascii="Calibri" w:eastAsia="Calibri" w:hAnsi="Calibri"/>
                <w:sz w:val="18"/>
                <w:szCs w:val="18"/>
              </w:rPr>
              <w:t>do gráfico</w:t>
            </w:r>
          </w:p>
        </w:tc>
        <w:tc>
          <w:tcPr>
            <w:tcW w:w="1849" w:type="dxa"/>
            <w:shd w:val="clear" w:color="auto" w:fill="auto"/>
          </w:tcPr>
          <w:p w:rsidR="00791356" w:rsidRPr="00C078BF" w:rsidRDefault="00791356" w:rsidP="006743A0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Cores das </w:t>
            </w:r>
            <w:r w:rsidR="006743A0">
              <w:rPr>
                <w:rFonts w:ascii="Calibri" w:eastAsia="Calibri" w:hAnsi="Calibri" w:cs="Tahoma"/>
                <w:sz w:val="18"/>
                <w:szCs w:val="18"/>
              </w:rPr>
              <w:t>Fatias</w:t>
            </w:r>
          </w:p>
        </w:tc>
        <w:tc>
          <w:tcPr>
            <w:tcW w:w="1601" w:type="dxa"/>
            <w:shd w:val="clear" w:color="auto" w:fill="auto"/>
          </w:tcPr>
          <w:p w:rsidR="00791356" w:rsidRDefault="006743A0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1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 xml:space="preserve"> Unidade</w:t>
            </w:r>
          </w:p>
          <w:p w:rsidR="00791356" w:rsidRDefault="006743A0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2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 xml:space="preserve"> Unidades</w:t>
            </w:r>
          </w:p>
          <w:p w:rsidR="00791356" w:rsidRDefault="006743A0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3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 xml:space="preserve"> Unidades</w:t>
            </w:r>
          </w:p>
          <w:p w:rsidR="00791356" w:rsidRDefault="006743A0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4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 xml:space="preserve"> Unidades ou mais</w:t>
            </w:r>
          </w:p>
        </w:tc>
        <w:tc>
          <w:tcPr>
            <w:tcW w:w="2398" w:type="dxa"/>
            <w:shd w:val="clear" w:color="auto" w:fill="auto"/>
          </w:tcPr>
          <w:p w:rsidR="006743A0" w:rsidRDefault="006743A0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RGB(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>60,171,53) - #</w:t>
            </w:r>
            <w:r w:rsidRPr="00C739F5">
              <w:rPr>
                <w:rFonts w:ascii="Calibri" w:eastAsia="Calibri" w:hAnsi="Calibri" w:cs="Tahoma"/>
                <w:sz w:val="18"/>
                <w:szCs w:val="18"/>
              </w:rPr>
              <w:t>A4195C</w:t>
            </w:r>
            <w:r w:rsidRPr="00172301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Tahoma"/>
                <w:sz w:val="18"/>
                <w:szCs w:val="18"/>
              </w:rPr>
              <w:t>RGB(164,25,92) - #</w:t>
            </w:r>
            <w:r w:rsidRPr="00C739F5">
              <w:rPr>
                <w:rFonts w:ascii="Calibri" w:eastAsia="Calibri" w:hAnsi="Calibri" w:cs="Tahoma"/>
                <w:sz w:val="18"/>
                <w:szCs w:val="18"/>
              </w:rPr>
              <w:t>3CAB35</w:t>
            </w:r>
          </w:p>
          <w:p w:rsidR="00791356" w:rsidRPr="0029223E" w:rsidRDefault="00791356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 w:rsidRPr="006743A0">
              <w:rPr>
                <w:rFonts w:ascii="Calibri" w:eastAsia="Calibri" w:hAnsi="Calibri" w:cs="Tahoma"/>
                <w:sz w:val="18"/>
                <w:szCs w:val="18"/>
              </w:rPr>
              <w:t>RGB(</w:t>
            </w:r>
            <w:proofErr w:type="gramEnd"/>
            <w:r w:rsidRPr="006743A0">
              <w:rPr>
                <w:rFonts w:ascii="Calibri" w:eastAsia="Calibri" w:hAnsi="Calibri" w:cs="Tahoma"/>
                <w:sz w:val="18"/>
                <w:szCs w:val="18"/>
              </w:rPr>
              <w:t xml:space="preserve">26,114,186) - </w:t>
            </w:r>
            <w:r w:rsidRPr="0029223E">
              <w:rPr>
                <w:rFonts w:ascii="Calibri" w:eastAsia="Calibri" w:hAnsi="Calibri" w:cs="Tahoma"/>
                <w:sz w:val="18"/>
                <w:szCs w:val="18"/>
              </w:rPr>
              <w:t>#1</w:t>
            </w:r>
            <w:del w:id="104" w:author="Wilson Alberto" w:date="2014-12-08T10:05:00Z">
              <w:r w:rsidRPr="0029223E" w:rsidDel="000C66EB">
                <w:rPr>
                  <w:rFonts w:ascii="Calibri" w:eastAsia="Calibri" w:hAnsi="Calibri" w:cs="Tahoma"/>
                  <w:sz w:val="18"/>
                  <w:szCs w:val="18"/>
                </w:rPr>
                <w:delText>A</w:delText>
              </w:r>
            </w:del>
            <w:ins w:id="105" w:author="Wilson Alberto" w:date="2014-12-08T10:05:00Z">
              <w:r w:rsidR="000C66EB">
                <w:rPr>
                  <w:rFonts w:ascii="Calibri" w:eastAsia="Calibri" w:hAnsi="Calibri" w:cs="Tahoma"/>
                  <w:sz w:val="18"/>
                  <w:szCs w:val="18"/>
                </w:rPr>
                <w:t>ª</w:t>
              </w:r>
            </w:ins>
            <w:r w:rsidRPr="0029223E">
              <w:rPr>
                <w:rFonts w:ascii="Calibri" w:eastAsia="Calibri" w:hAnsi="Calibri" w:cs="Tahoma"/>
                <w:sz w:val="18"/>
                <w:szCs w:val="18"/>
              </w:rPr>
              <w:t>72BA</w:t>
            </w:r>
          </w:p>
          <w:p w:rsidR="00791356" w:rsidRPr="00C078BF" w:rsidRDefault="00791356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 w:rsidRPr="006743A0">
              <w:rPr>
                <w:rFonts w:ascii="Calibri" w:eastAsia="Calibri" w:hAnsi="Calibri" w:cs="Tahoma"/>
                <w:sz w:val="18"/>
                <w:szCs w:val="18"/>
              </w:rPr>
              <w:t>RGB(</w:t>
            </w:r>
            <w:proofErr w:type="gramEnd"/>
            <w:r w:rsidRPr="006743A0">
              <w:rPr>
                <w:rFonts w:ascii="Calibri" w:eastAsia="Calibri" w:hAnsi="Calibri" w:cs="Tahoma"/>
                <w:sz w:val="18"/>
                <w:szCs w:val="18"/>
              </w:rPr>
              <w:t xml:space="preserve">234,91,12) - </w:t>
            </w:r>
            <w:r w:rsidRPr="0029223E">
              <w:rPr>
                <w:rFonts w:ascii="Calibri" w:eastAsia="Calibri" w:hAnsi="Calibri" w:cs="Tahoma"/>
                <w:sz w:val="18"/>
                <w:szCs w:val="18"/>
              </w:rPr>
              <w:t>#EA5B0C</w:t>
            </w:r>
          </w:p>
        </w:tc>
      </w:tr>
      <w:tr w:rsidR="00791356" w:rsidRPr="00C078BF" w:rsidTr="007A3112">
        <w:trPr>
          <w:trHeight w:val="50"/>
        </w:trPr>
        <w:tc>
          <w:tcPr>
            <w:tcW w:w="704" w:type="dxa"/>
            <w:vMerge/>
            <w:shd w:val="clear" w:color="auto" w:fill="auto"/>
            <w:vAlign w:val="center"/>
          </w:tcPr>
          <w:p w:rsidR="00791356" w:rsidRDefault="00791356" w:rsidP="007A311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791356" w:rsidRPr="00C078BF" w:rsidRDefault="00791356" w:rsidP="007A311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849" w:type="dxa"/>
            <w:shd w:val="clear" w:color="auto" w:fill="auto"/>
          </w:tcPr>
          <w:p w:rsidR="00791356" w:rsidRPr="00C078BF" w:rsidRDefault="00791356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Cores das anotações </w:t>
            </w:r>
          </w:p>
        </w:tc>
        <w:tc>
          <w:tcPr>
            <w:tcW w:w="3999" w:type="dxa"/>
            <w:gridSpan w:val="2"/>
            <w:shd w:val="clear" w:color="auto" w:fill="auto"/>
          </w:tcPr>
          <w:p w:rsidR="00791356" w:rsidRPr="00C078BF" w:rsidRDefault="006743A0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Branco</w:t>
            </w:r>
            <w:r w:rsidR="00791356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  <w:del w:id="106" w:author="Wilson Alberto" w:date="2014-12-08T10:05:00Z">
              <w:r w:rsidR="00791356" w:rsidDel="000C66EB">
                <w:rPr>
                  <w:rFonts w:ascii="Calibri" w:eastAsia="Calibri" w:hAnsi="Calibri" w:cs="Tahoma"/>
                  <w:sz w:val="18"/>
                  <w:szCs w:val="18"/>
                </w:rPr>
                <w:delText>-</w:delText>
              </w:r>
            </w:del>
            <w:ins w:id="107" w:author="Wilson Alberto" w:date="2014-12-08T10:05:00Z">
              <w:r w:rsidR="000C66EB">
                <w:rPr>
                  <w:rFonts w:ascii="Calibri" w:eastAsia="Calibri" w:hAnsi="Calibri" w:cs="Tahoma"/>
                  <w:sz w:val="18"/>
                  <w:szCs w:val="18"/>
                </w:rPr>
                <w:t>–</w:t>
              </w:r>
            </w:ins>
            <w:r w:rsidR="00791356">
              <w:rPr>
                <w:rFonts w:ascii="Calibri" w:eastAsia="Calibri" w:hAnsi="Calibri" w:cs="Tahoma"/>
                <w:sz w:val="18"/>
                <w:szCs w:val="18"/>
              </w:rPr>
              <w:t xml:space="preserve"> Automático</w:t>
            </w:r>
          </w:p>
        </w:tc>
      </w:tr>
      <w:tr w:rsidR="00791356" w:rsidRPr="00C078BF" w:rsidTr="007A3112">
        <w:trPr>
          <w:trHeight w:val="50"/>
        </w:trPr>
        <w:tc>
          <w:tcPr>
            <w:tcW w:w="704" w:type="dxa"/>
            <w:vMerge/>
            <w:shd w:val="clear" w:color="auto" w:fill="auto"/>
            <w:vAlign w:val="center"/>
          </w:tcPr>
          <w:p w:rsidR="00791356" w:rsidRDefault="00791356" w:rsidP="007A311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791356" w:rsidRPr="00C078BF" w:rsidRDefault="00791356" w:rsidP="007A311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849" w:type="dxa"/>
            <w:shd w:val="clear" w:color="auto" w:fill="auto"/>
          </w:tcPr>
          <w:p w:rsidR="00791356" w:rsidRPr="00C078BF" w:rsidRDefault="00791356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Fonte</w:t>
            </w:r>
          </w:p>
        </w:tc>
        <w:tc>
          <w:tcPr>
            <w:tcW w:w="3999" w:type="dxa"/>
            <w:gridSpan w:val="2"/>
            <w:shd w:val="clear" w:color="auto" w:fill="auto"/>
          </w:tcPr>
          <w:p w:rsidR="00791356" w:rsidRPr="00C078BF" w:rsidRDefault="00791356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Arial tamanho nove (9).</w:t>
            </w:r>
          </w:p>
        </w:tc>
      </w:tr>
      <w:tr w:rsidR="00791356" w:rsidTr="007A3112">
        <w:trPr>
          <w:trHeight w:val="50"/>
        </w:trPr>
        <w:tc>
          <w:tcPr>
            <w:tcW w:w="704" w:type="dxa"/>
            <w:vMerge/>
            <w:shd w:val="clear" w:color="auto" w:fill="auto"/>
            <w:vAlign w:val="center"/>
          </w:tcPr>
          <w:p w:rsidR="00791356" w:rsidRDefault="00791356" w:rsidP="007A311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791356" w:rsidRPr="00C078BF" w:rsidRDefault="00791356" w:rsidP="007A311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849" w:type="dxa"/>
            <w:shd w:val="clear" w:color="auto" w:fill="auto"/>
          </w:tcPr>
          <w:p w:rsidR="00791356" w:rsidRDefault="00791356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Cores da barra de título</w:t>
            </w:r>
          </w:p>
        </w:tc>
        <w:tc>
          <w:tcPr>
            <w:tcW w:w="3999" w:type="dxa"/>
            <w:gridSpan w:val="2"/>
            <w:shd w:val="clear" w:color="auto" w:fill="auto"/>
          </w:tcPr>
          <w:p w:rsidR="00791356" w:rsidRDefault="00791356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RGB(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107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,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171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,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199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)</w:t>
            </w:r>
          </w:p>
        </w:tc>
      </w:tr>
      <w:tr w:rsidR="00791356" w:rsidRPr="00C078BF" w:rsidTr="007A3112">
        <w:trPr>
          <w:trHeight w:val="50"/>
        </w:trPr>
        <w:tc>
          <w:tcPr>
            <w:tcW w:w="704" w:type="dxa"/>
            <w:shd w:val="clear" w:color="auto" w:fill="auto"/>
            <w:vAlign w:val="center"/>
          </w:tcPr>
          <w:p w:rsidR="00791356" w:rsidRPr="00C078BF" w:rsidRDefault="00FD5CA8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RN07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791356" w:rsidRPr="00C078BF" w:rsidRDefault="00791356" w:rsidP="007A311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Legendas</w:t>
            </w:r>
          </w:p>
        </w:tc>
        <w:tc>
          <w:tcPr>
            <w:tcW w:w="1849" w:type="dxa"/>
            <w:shd w:val="clear" w:color="auto" w:fill="auto"/>
          </w:tcPr>
          <w:p w:rsidR="00791356" w:rsidRDefault="006743A0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1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 xml:space="preserve"> Caixa/Transação</w:t>
            </w:r>
            <w:r w:rsidR="00791356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</w:p>
          <w:p w:rsidR="006743A0" w:rsidRDefault="006743A0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2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 xml:space="preserve"> Caixas/Transação</w:t>
            </w:r>
          </w:p>
          <w:p w:rsidR="00791356" w:rsidRDefault="006743A0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3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 xml:space="preserve"> Caixas/Transação</w:t>
            </w:r>
          </w:p>
          <w:p w:rsidR="00791356" w:rsidRDefault="006743A0" w:rsidP="007A3112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4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 xml:space="preserve"> Caixas ou mais/Transação</w:t>
            </w:r>
          </w:p>
        </w:tc>
        <w:tc>
          <w:tcPr>
            <w:tcW w:w="3999" w:type="dxa"/>
            <w:gridSpan w:val="2"/>
            <w:shd w:val="clear" w:color="auto" w:fill="auto"/>
          </w:tcPr>
          <w:p w:rsidR="006743A0" w:rsidRDefault="006743A0" w:rsidP="006743A0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RGB(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>60,171,53) - #</w:t>
            </w:r>
            <w:r w:rsidRPr="00C739F5">
              <w:rPr>
                <w:rFonts w:ascii="Calibri" w:eastAsia="Calibri" w:hAnsi="Calibri" w:cs="Tahoma"/>
                <w:sz w:val="18"/>
                <w:szCs w:val="18"/>
              </w:rPr>
              <w:t>A4195C</w:t>
            </w:r>
            <w:r w:rsidRPr="00172301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</w:p>
          <w:p w:rsidR="006743A0" w:rsidRDefault="006743A0" w:rsidP="006743A0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RGB(</w:t>
            </w:r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>164,25,92) - #</w:t>
            </w:r>
            <w:r w:rsidRPr="00C739F5">
              <w:rPr>
                <w:rFonts w:ascii="Calibri" w:eastAsia="Calibri" w:hAnsi="Calibri" w:cs="Tahoma"/>
                <w:sz w:val="18"/>
                <w:szCs w:val="18"/>
              </w:rPr>
              <w:t>3CAB35</w:t>
            </w:r>
          </w:p>
          <w:p w:rsidR="006743A0" w:rsidRPr="0029223E" w:rsidRDefault="006743A0" w:rsidP="006743A0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 w:rsidRPr="006743A0">
              <w:rPr>
                <w:rFonts w:ascii="Calibri" w:eastAsia="Calibri" w:hAnsi="Calibri" w:cs="Tahoma"/>
                <w:sz w:val="18"/>
                <w:szCs w:val="18"/>
              </w:rPr>
              <w:t>RGB(</w:t>
            </w:r>
            <w:proofErr w:type="gramEnd"/>
            <w:r w:rsidRPr="006743A0">
              <w:rPr>
                <w:rFonts w:ascii="Calibri" w:eastAsia="Calibri" w:hAnsi="Calibri" w:cs="Tahoma"/>
                <w:sz w:val="18"/>
                <w:szCs w:val="18"/>
              </w:rPr>
              <w:t xml:space="preserve">26,114,186) - </w:t>
            </w:r>
            <w:r w:rsidRPr="0029223E">
              <w:rPr>
                <w:rFonts w:ascii="Calibri" w:eastAsia="Calibri" w:hAnsi="Calibri" w:cs="Tahoma"/>
                <w:sz w:val="18"/>
                <w:szCs w:val="18"/>
              </w:rPr>
              <w:t>#1</w:t>
            </w:r>
            <w:del w:id="108" w:author="Wilson Alberto" w:date="2014-12-08T10:05:00Z">
              <w:r w:rsidRPr="0029223E" w:rsidDel="000C66EB">
                <w:rPr>
                  <w:rFonts w:ascii="Calibri" w:eastAsia="Calibri" w:hAnsi="Calibri" w:cs="Tahoma"/>
                  <w:sz w:val="18"/>
                  <w:szCs w:val="18"/>
                </w:rPr>
                <w:delText>A</w:delText>
              </w:r>
            </w:del>
            <w:ins w:id="109" w:author="Wilson Alberto" w:date="2014-12-08T10:05:00Z">
              <w:r w:rsidR="000C66EB">
                <w:rPr>
                  <w:rFonts w:ascii="Calibri" w:eastAsia="Calibri" w:hAnsi="Calibri" w:cs="Tahoma"/>
                  <w:sz w:val="18"/>
                  <w:szCs w:val="18"/>
                </w:rPr>
                <w:t>ª</w:t>
              </w:r>
            </w:ins>
            <w:r w:rsidRPr="0029223E">
              <w:rPr>
                <w:rFonts w:ascii="Calibri" w:eastAsia="Calibri" w:hAnsi="Calibri" w:cs="Tahoma"/>
                <w:sz w:val="18"/>
                <w:szCs w:val="18"/>
              </w:rPr>
              <w:t>72BA</w:t>
            </w:r>
          </w:p>
          <w:p w:rsidR="00791356" w:rsidRPr="00C078BF" w:rsidRDefault="006743A0" w:rsidP="006743A0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gramStart"/>
            <w:r w:rsidRPr="006743A0">
              <w:rPr>
                <w:rFonts w:ascii="Calibri" w:eastAsia="Calibri" w:hAnsi="Calibri" w:cs="Tahoma"/>
                <w:sz w:val="18"/>
                <w:szCs w:val="18"/>
              </w:rPr>
              <w:t>RGB(</w:t>
            </w:r>
            <w:proofErr w:type="gramEnd"/>
            <w:r w:rsidRPr="006743A0">
              <w:rPr>
                <w:rFonts w:ascii="Calibri" w:eastAsia="Calibri" w:hAnsi="Calibri" w:cs="Tahoma"/>
                <w:sz w:val="18"/>
                <w:szCs w:val="18"/>
              </w:rPr>
              <w:t xml:space="preserve">234,91,12) - </w:t>
            </w:r>
            <w:r w:rsidRPr="0029223E">
              <w:rPr>
                <w:rFonts w:ascii="Calibri" w:eastAsia="Calibri" w:hAnsi="Calibri" w:cs="Tahoma"/>
                <w:sz w:val="18"/>
                <w:szCs w:val="18"/>
              </w:rPr>
              <w:t>#EA5B0C</w:t>
            </w:r>
          </w:p>
        </w:tc>
      </w:tr>
    </w:tbl>
    <w:p w:rsidR="00791356" w:rsidRDefault="00791356" w:rsidP="003615C3"/>
    <w:p w:rsidR="00791356" w:rsidRDefault="00791356" w:rsidP="003615C3"/>
    <w:tbl>
      <w:tblPr>
        <w:tblpPr w:leftFromText="141" w:rightFromText="141" w:vertAnchor="text" w:horzAnchor="page" w:tblpX="1" w:tblpY="15"/>
        <w:tblW w:w="8505" w:type="dxa"/>
        <w:tblInd w:w="2832" w:type="dxa"/>
        <w:tblBorders>
          <w:top w:val="single" w:sz="2" w:space="0" w:color="95B3D7"/>
          <w:left w:val="single" w:sz="2" w:space="0" w:color="95B3D7"/>
          <w:bottom w:val="single" w:sz="2" w:space="0" w:color="95B3D7"/>
          <w:right w:val="single" w:sz="2" w:space="0" w:color="95B3D7"/>
          <w:insideH w:val="single" w:sz="2" w:space="0" w:color="95B3D7"/>
          <w:insideV w:val="single" w:sz="2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953"/>
        <w:gridCol w:w="431"/>
        <w:gridCol w:w="142"/>
        <w:gridCol w:w="496"/>
        <w:gridCol w:w="354"/>
        <w:gridCol w:w="284"/>
        <w:gridCol w:w="142"/>
        <w:gridCol w:w="283"/>
        <w:gridCol w:w="992"/>
        <w:gridCol w:w="567"/>
        <w:gridCol w:w="354"/>
        <w:gridCol w:w="922"/>
        <w:gridCol w:w="881"/>
      </w:tblGrid>
      <w:tr w:rsidR="00A46A58" w:rsidRPr="00D953CA" w:rsidTr="000B0FDA">
        <w:trPr>
          <w:trHeight w:hRule="exact" w:val="284"/>
        </w:trPr>
        <w:tc>
          <w:tcPr>
            <w:tcW w:w="8505" w:type="dxa"/>
            <w:gridSpan w:val="14"/>
            <w:shd w:val="clear" w:color="auto" w:fill="DBE5F1"/>
          </w:tcPr>
          <w:p w:rsidR="00A46A58" w:rsidRPr="00D953CA" w:rsidRDefault="00A46A58" w:rsidP="00A46A58">
            <w:pPr>
              <w:pStyle w:val="PargrafodaLista"/>
              <w:tabs>
                <w:tab w:val="center" w:pos="4144"/>
                <w:tab w:val="left" w:pos="5414"/>
              </w:tabs>
              <w:ind w:left="0"/>
              <w:rPr>
                <w:rFonts w:cs="Tahoma"/>
                <w:sz w:val="20"/>
              </w:rPr>
            </w:pPr>
            <w:r w:rsidRPr="00D953CA">
              <w:rPr>
                <w:rFonts w:cs="Tahoma"/>
                <w:sz w:val="20"/>
              </w:rPr>
              <w:tab/>
            </w:r>
            <w:r>
              <w:rPr>
                <w:rFonts w:cs="Tahoma"/>
                <w:sz w:val="20"/>
              </w:rPr>
              <w:t xml:space="preserve">Regras de </w:t>
            </w:r>
            <w:r w:rsidRPr="00357787">
              <w:rPr>
                <w:rFonts w:cs="Tahoma"/>
                <w:sz w:val="20"/>
              </w:rPr>
              <w:t>Negócio</w:t>
            </w:r>
            <w:r>
              <w:rPr>
                <w:rFonts w:cs="Tahoma"/>
                <w:sz w:val="20"/>
                <w:szCs w:val="20"/>
              </w:rPr>
              <w:t xml:space="preserve"> – 1.2.7 Categorização de clientes</w:t>
            </w:r>
          </w:p>
        </w:tc>
      </w:tr>
      <w:tr w:rsidR="00A46A58" w:rsidRPr="00077A2A" w:rsidTr="000B0FDA">
        <w:trPr>
          <w:trHeight w:val="295"/>
        </w:trPr>
        <w:tc>
          <w:tcPr>
            <w:tcW w:w="704" w:type="dxa"/>
            <w:shd w:val="clear" w:color="auto" w:fill="auto"/>
            <w:vAlign w:val="center"/>
          </w:tcPr>
          <w:p w:rsidR="00A46A58" w:rsidRDefault="00FD5CA8" w:rsidP="001B3594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RN01</w:t>
            </w:r>
          </w:p>
        </w:tc>
        <w:tc>
          <w:tcPr>
            <w:tcW w:w="7801" w:type="dxa"/>
            <w:gridSpan w:val="13"/>
            <w:shd w:val="clear" w:color="auto" w:fill="auto"/>
            <w:vAlign w:val="center"/>
          </w:tcPr>
          <w:p w:rsidR="007A3112" w:rsidRPr="007A3112" w:rsidRDefault="007A3112" w:rsidP="001B3594">
            <w:pPr>
              <w:rPr>
                <w:rFonts w:ascii="Calibri" w:eastAsia="Calibri" w:hAnsi="Calibri" w:cs="Tahoma"/>
                <w:sz w:val="18"/>
                <w:szCs w:val="18"/>
                <w:u w:val="single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Exibe a representatividade dos clientes no montante de </w:t>
            </w:r>
            <w:r w:rsidRPr="007A3112">
              <w:rPr>
                <w:rFonts w:ascii="Calibri" w:eastAsia="Calibri" w:hAnsi="Calibri" w:cs="Tahoma"/>
                <w:sz w:val="18"/>
                <w:szCs w:val="18"/>
                <w:u w:val="single"/>
              </w:rPr>
              <w:t>vendas</w:t>
            </w:r>
            <w:r w:rsidRPr="007A3112">
              <w:rPr>
                <w:rFonts w:ascii="Calibri" w:eastAsia="Calibri" w:hAnsi="Calibri" w:cs="Tahoma"/>
                <w:sz w:val="18"/>
                <w:szCs w:val="18"/>
              </w:rPr>
              <w:t xml:space="preserve"> classificados em </w:t>
            </w:r>
            <w:proofErr w:type="gramStart"/>
            <w:r w:rsidRPr="007A3112">
              <w:rPr>
                <w:rFonts w:ascii="Calibri" w:eastAsia="Calibri" w:hAnsi="Calibri" w:cs="Tahoma"/>
                <w:sz w:val="18"/>
                <w:szCs w:val="18"/>
              </w:rPr>
              <w:t>5</w:t>
            </w:r>
            <w:proofErr w:type="gramEnd"/>
            <w:r w:rsidRPr="007A3112">
              <w:rPr>
                <w:rFonts w:ascii="Calibri" w:eastAsia="Calibri" w:hAnsi="Calibri" w:cs="Tahoma"/>
                <w:sz w:val="18"/>
                <w:szCs w:val="18"/>
              </w:rPr>
              <w:t xml:space="preserve"> faixas.</w:t>
            </w:r>
          </w:p>
        </w:tc>
      </w:tr>
      <w:tr w:rsidR="007A3112" w:rsidRPr="00C078BF" w:rsidTr="000B0FDA">
        <w:tc>
          <w:tcPr>
            <w:tcW w:w="704" w:type="dxa"/>
            <w:shd w:val="clear" w:color="auto" w:fill="auto"/>
            <w:vAlign w:val="center"/>
          </w:tcPr>
          <w:p w:rsidR="007A3112" w:rsidRDefault="00FD5CA8" w:rsidP="001B3594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RN02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7A3112" w:rsidRPr="00C078BF" w:rsidRDefault="007A3112" w:rsidP="001B3594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Cálculo da representatividade:</w:t>
            </w:r>
          </w:p>
        </w:tc>
        <w:tc>
          <w:tcPr>
            <w:tcW w:w="5848" w:type="dxa"/>
            <w:gridSpan w:val="12"/>
            <w:shd w:val="clear" w:color="auto" w:fill="auto"/>
            <w:vAlign w:val="center"/>
          </w:tcPr>
          <w:p w:rsidR="007A3112" w:rsidRDefault="007A3112" w:rsidP="007A3112">
            <w:pPr>
              <w:pStyle w:val="PargrafodaLista"/>
              <w:numPr>
                <w:ilvl w:val="0"/>
                <w:numId w:val="5"/>
              </w:numPr>
              <w:rPr>
                <w:rFonts w:cs="Tahoma"/>
                <w:sz w:val="18"/>
                <w:szCs w:val="18"/>
              </w:rPr>
            </w:pPr>
            <w:r w:rsidRPr="007A3112">
              <w:rPr>
                <w:rFonts w:cs="Tahoma"/>
                <w:sz w:val="18"/>
                <w:szCs w:val="18"/>
              </w:rPr>
              <w:t>Soma a quantidade de unidades vendidas</w:t>
            </w:r>
            <w:r>
              <w:rPr>
                <w:rFonts w:cs="Tahoma"/>
                <w:sz w:val="18"/>
                <w:szCs w:val="18"/>
              </w:rPr>
              <w:t xml:space="preserve"> e quantidade de CNPJ </w:t>
            </w:r>
            <w:r w:rsidRPr="007A3112">
              <w:rPr>
                <w:rFonts w:cs="Tahoma"/>
                <w:sz w:val="18"/>
                <w:szCs w:val="18"/>
              </w:rPr>
              <w:t xml:space="preserve">por </w:t>
            </w:r>
            <w:r w:rsidRPr="007A3112">
              <w:rPr>
                <w:rFonts w:cs="Tahoma"/>
                <w:sz w:val="18"/>
                <w:szCs w:val="18"/>
                <w:u w:val="single"/>
              </w:rPr>
              <w:t>bandeira</w:t>
            </w:r>
            <w:r w:rsidRPr="007A3112">
              <w:rPr>
                <w:rFonts w:cs="Tahoma"/>
                <w:sz w:val="18"/>
                <w:szCs w:val="18"/>
              </w:rPr>
              <w:t>.</w:t>
            </w:r>
          </w:p>
          <w:p w:rsidR="007A3112" w:rsidRDefault="007A3112" w:rsidP="007A3112">
            <w:pPr>
              <w:pStyle w:val="PargrafodaLista"/>
              <w:numPr>
                <w:ilvl w:val="0"/>
                <w:numId w:val="5"/>
              </w:numPr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 xml:space="preserve">Calcula a representação percentual das quantidades de cada </w:t>
            </w:r>
            <w:r w:rsidRPr="005D0C64">
              <w:rPr>
                <w:rFonts w:cs="Tahoma"/>
                <w:sz w:val="18"/>
                <w:szCs w:val="18"/>
                <w:u w:val="single"/>
              </w:rPr>
              <w:t>bandeira</w:t>
            </w:r>
            <w:r>
              <w:rPr>
                <w:rFonts w:cs="Tahoma"/>
                <w:sz w:val="18"/>
                <w:szCs w:val="18"/>
              </w:rPr>
              <w:t xml:space="preserve"> sobre o montante de </w:t>
            </w:r>
            <w:r w:rsidRPr="007A3112">
              <w:rPr>
                <w:rFonts w:cs="Tahoma"/>
                <w:sz w:val="18"/>
                <w:szCs w:val="18"/>
                <w:u w:val="single"/>
              </w:rPr>
              <w:t>vendas</w:t>
            </w:r>
            <w:r w:rsidR="00861370" w:rsidRPr="00861370">
              <w:rPr>
                <w:rFonts w:cs="Tahoma"/>
                <w:sz w:val="18"/>
                <w:szCs w:val="18"/>
              </w:rPr>
              <w:t xml:space="preserve"> </w:t>
            </w:r>
            <w:r w:rsidR="00861370">
              <w:rPr>
                <w:rFonts w:cs="Tahoma"/>
                <w:sz w:val="18"/>
                <w:szCs w:val="18"/>
              </w:rPr>
              <w:t>considerando duas casas decimais</w:t>
            </w:r>
            <w:r>
              <w:rPr>
                <w:rFonts w:cs="Tahoma"/>
                <w:sz w:val="18"/>
                <w:szCs w:val="18"/>
              </w:rPr>
              <w:t>.</w:t>
            </w:r>
          </w:p>
          <w:p w:rsidR="007A3112" w:rsidRDefault="007A3112" w:rsidP="007A3112">
            <w:pPr>
              <w:pStyle w:val="PargrafodaLista"/>
              <w:numPr>
                <w:ilvl w:val="0"/>
                <w:numId w:val="5"/>
              </w:numPr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Ordena clientes por quantidade de unidades vendidas de forma decrescente.</w:t>
            </w:r>
          </w:p>
          <w:p w:rsidR="007A3112" w:rsidRPr="007A3112" w:rsidRDefault="007A3112" w:rsidP="007A3112">
            <w:pPr>
              <w:pStyle w:val="PargrafodaLista"/>
              <w:numPr>
                <w:ilvl w:val="0"/>
                <w:numId w:val="5"/>
              </w:numPr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Soma os percentuais de representação de forma cumulativa</w:t>
            </w:r>
            <w:r w:rsidR="005D0C64">
              <w:rPr>
                <w:rFonts w:cs="Tahoma"/>
                <w:sz w:val="18"/>
                <w:szCs w:val="18"/>
              </w:rPr>
              <w:t xml:space="preserve">, denominada </w:t>
            </w:r>
            <w:r w:rsidR="005D0C64" w:rsidRPr="005D0C64">
              <w:rPr>
                <w:rFonts w:cs="Tahoma"/>
                <w:sz w:val="18"/>
                <w:szCs w:val="18"/>
                <w:u w:val="single"/>
              </w:rPr>
              <w:t>coluna de cumulatividade</w:t>
            </w:r>
            <w:r w:rsidR="005D0C64">
              <w:rPr>
                <w:rFonts w:cs="Tahoma"/>
                <w:sz w:val="18"/>
                <w:szCs w:val="18"/>
              </w:rPr>
              <w:t>.</w:t>
            </w:r>
          </w:p>
          <w:p w:rsidR="007A3112" w:rsidRDefault="00A92FE9" w:rsidP="00A92FE9">
            <w:pPr>
              <w:jc w:val="center"/>
              <w:rPr>
                <w:rFonts w:ascii="Calibri" w:eastAsia="Calibri" w:hAnsi="Calibri" w:cs="Tahoma"/>
                <w:sz w:val="18"/>
                <w:szCs w:val="18"/>
              </w:rPr>
            </w:pPr>
            <w:r>
              <w:object w:dxaOrig="7125" w:dyaOrig="3915">
                <v:shape id="_x0000_i1026" type="#_x0000_t75" style="width:171.5pt;height:94.5pt" o:ole="">
                  <v:imagedata r:id="rId12" o:title=""/>
                </v:shape>
                <o:OLEObject Type="Embed" ProgID="PBrush" ShapeID="_x0000_i1026" DrawAspect="Content" ObjectID="_1479815523" r:id="rId13"/>
              </w:object>
            </w:r>
          </w:p>
          <w:p w:rsidR="007A3112" w:rsidRPr="00C078BF" w:rsidRDefault="007A3112" w:rsidP="001B3594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</w:tr>
      <w:tr w:rsidR="00A92FE9" w:rsidRPr="00C078BF" w:rsidTr="000B0FDA">
        <w:tc>
          <w:tcPr>
            <w:tcW w:w="704" w:type="dxa"/>
            <w:shd w:val="clear" w:color="auto" w:fill="auto"/>
            <w:vAlign w:val="center"/>
          </w:tcPr>
          <w:p w:rsidR="00A92FE9" w:rsidRDefault="00FD5CA8" w:rsidP="001B3594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RN03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A92FE9" w:rsidRDefault="00A92FE9" w:rsidP="001B3594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Classificação das faixas</w:t>
            </w:r>
          </w:p>
        </w:tc>
        <w:tc>
          <w:tcPr>
            <w:tcW w:w="5848" w:type="dxa"/>
            <w:gridSpan w:val="12"/>
            <w:shd w:val="clear" w:color="auto" w:fill="auto"/>
            <w:vAlign w:val="center"/>
          </w:tcPr>
          <w:p w:rsidR="005D0C64" w:rsidRDefault="005D0C64" w:rsidP="005D0C64">
            <w:pPr>
              <w:pStyle w:val="PargrafodaLista"/>
              <w:ind w:left="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 xml:space="preserve">Considerando a </w:t>
            </w:r>
            <w:r w:rsidRPr="005D0C64">
              <w:rPr>
                <w:rFonts w:cs="Tahoma"/>
                <w:sz w:val="18"/>
                <w:szCs w:val="18"/>
                <w:u w:val="single"/>
              </w:rPr>
              <w:t>coluna de cumulatividade</w:t>
            </w:r>
            <w:r w:rsidRPr="005D0C64">
              <w:rPr>
                <w:rFonts w:cs="Tahoma"/>
                <w:sz w:val="18"/>
                <w:szCs w:val="18"/>
              </w:rPr>
              <w:t>, soma-se a quanti</w:t>
            </w:r>
            <w:r>
              <w:rPr>
                <w:rFonts w:cs="Tahoma"/>
                <w:sz w:val="18"/>
                <w:szCs w:val="18"/>
              </w:rPr>
              <w:t xml:space="preserve">dade de clientes, quantidade de </w:t>
            </w:r>
            <w:r w:rsidR="001752D0">
              <w:rPr>
                <w:rFonts w:cs="Tahoma"/>
                <w:sz w:val="18"/>
                <w:szCs w:val="18"/>
              </w:rPr>
              <w:t>CNPJ</w:t>
            </w:r>
            <w:r>
              <w:rPr>
                <w:rFonts w:cs="Tahoma"/>
                <w:sz w:val="18"/>
                <w:szCs w:val="18"/>
              </w:rPr>
              <w:t xml:space="preserve"> e quantidade de unidades vendidas para as bandeiras que se enquadrem nas seguintes faixas:</w:t>
            </w:r>
          </w:p>
          <w:p w:rsidR="005D0C64" w:rsidRDefault="005D0C64" w:rsidP="005D0C64">
            <w:pPr>
              <w:pStyle w:val="PargrafodaLista"/>
              <w:ind w:left="0"/>
              <w:rPr>
                <w:rFonts w:cs="Tahoma"/>
                <w:sz w:val="18"/>
                <w:szCs w:val="18"/>
              </w:rPr>
            </w:pPr>
          </w:p>
          <w:p w:rsidR="00A92FE9" w:rsidRPr="005D0C64" w:rsidRDefault="005D0C64" w:rsidP="005D0C64">
            <w:pPr>
              <w:pStyle w:val="PargrafodaLista"/>
              <w:ind w:left="0"/>
              <w:rPr>
                <w:rFonts w:ascii="Courier New" w:hAnsi="Courier New" w:cs="Courier New"/>
                <w:sz w:val="12"/>
                <w:szCs w:val="18"/>
              </w:rPr>
            </w:pPr>
            <w:r w:rsidRPr="005D0C64">
              <w:rPr>
                <w:rFonts w:ascii="Courier New" w:hAnsi="Courier New" w:cs="Courier New"/>
                <w:sz w:val="12"/>
                <w:szCs w:val="18"/>
              </w:rPr>
              <w:t>Maior ou igual a</w:t>
            </w:r>
            <w:proofErr w:type="gramStart"/>
            <w:r w:rsidRPr="005D0C64">
              <w:rPr>
                <w:rFonts w:ascii="Courier New" w:hAnsi="Courier New" w:cs="Courier New"/>
                <w:sz w:val="12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2"/>
                <w:szCs w:val="18"/>
              </w:rPr>
              <w:t xml:space="preserve"> </w:t>
            </w:r>
            <w:proofErr w:type="gramEnd"/>
            <w:r w:rsidRPr="005D0C64">
              <w:rPr>
                <w:rFonts w:ascii="Courier New" w:hAnsi="Courier New" w:cs="Courier New"/>
                <w:sz w:val="12"/>
                <w:szCs w:val="18"/>
              </w:rPr>
              <w:t>0 e menor 21 = Categoria A</w:t>
            </w:r>
          </w:p>
          <w:p w:rsidR="005D0C64" w:rsidRPr="005D0C64" w:rsidRDefault="005D0C64" w:rsidP="005D0C64">
            <w:pPr>
              <w:pStyle w:val="PargrafodaLista"/>
              <w:ind w:left="0"/>
              <w:rPr>
                <w:rFonts w:ascii="Courier New" w:hAnsi="Courier New" w:cs="Courier New"/>
                <w:sz w:val="12"/>
                <w:szCs w:val="18"/>
              </w:rPr>
            </w:pPr>
            <w:r w:rsidRPr="005D0C64">
              <w:rPr>
                <w:rFonts w:ascii="Courier New" w:hAnsi="Courier New" w:cs="Courier New"/>
                <w:sz w:val="12"/>
                <w:szCs w:val="18"/>
              </w:rPr>
              <w:t xml:space="preserve">Maior ou igual a 21 e menor 41 = Categoria </w:t>
            </w:r>
            <w:r w:rsidR="00146992">
              <w:rPr>
                <w:rFonts w:ascii="Courier New" w:hAnsi="Courier New" w:cs="Courier New"/>
                <w:sz w:val="12"/>
                <w:szCs w:val="18"/>
              </w:rPr>
              <w:t>B</w:t>
            </w:r>
          </w:p>
          <w:p w:rsidR="005D0C64" w:rsidRPr="005D0C64" w:rsidRDefault="005D0C64" w:rsidP="005D0C64">
            <w:pPr>
              <w:pStyle w:val="PargrafodaLista"/>
              <w:ind w:left="0"/>
              <w:rPr>
                <w:rFonts w:ascii="Courier New" w:hAnsi="Courier New" w:cs="Courier New"/>
                <w:sz w:val="12"/>
                <w:szCs w:val="18"/>
              </w:rPr>
            </w:pPr>
            <w:r w:rsidRPr="005D0C64">
              <w:rPr>
                <w:rFonts w:ascii="Courier New" w:hAnsi="Courier New" w:cs="Courier New"/>
                <w:sz w:val="12"/>
                <w:szCs w:val="18"/>
              </w:rPr>
              <w:t xml:space="preserve">Maior ou igual a 41 e menor 61 = Categoria </w:t>
            </w:r>
            <w:r w:rsidR="00146992">
              <w:rPr>
                <w:rFonts w:ascii="Courier New" w:hAnsi="Courier New" w:cs="Courier New"/>
                <w:sz w:val="12"/>
                <w:szCs w:val="18"/>
              </w:rPr>
              <w:t>C</w:t>
            </w:r>
          </w:p>
          <w:p w:rsidR="005D0C64" w:rsidRPr="005D0C64" w:rsidRDefault="005D0C64" w:rsidP="005D0C64">
            <w:pPr>
              <w:pStyle w:val="PargrafodaLista"/>
              <w:ind w:left="0"/>
              <w:rPr>
                <w:rFonts w:ascii="Courier New" w:hAnsi="Courier New" w:cs="Courier New"/>
                <w:sz w:val="12"/>
                <w:szCs w:val="18"/>
              </w:rPr>
            </w:pPr>
            <w:r w:rsidRPr="005D0C64">
              <w:rPr>
                <w:rFonts w:ascii="Courier New" w:hAnsi="Courier New" w:cs="Courier New"/>
                <w:sz w:val="12"/>
                <w:szCs w:val="18"/>
              </w:rPr>
              <w:t xml:space="preserve">Maior ou igual a 61 e menor 81 = Categoria </w:t>
            </w:r>
            <w:r w:rsidR="00146992">
              <w:rPr>
                <w:rFonts w:ascii="Courier New" w:hAnsi="Courier New" w:cs="Courier New"/>
                <w:sz w:val="12"/>
                <w:szCs w:val="18"/>
              </w:rPr>
              <w:t>D</w:t>
            </w:r>
          </w:p>
          <w:p w:rsidR="005D0C64" w:rsidRPr="00146992" w:rsidRDefault="005D0C64" w:rsidP="00146992">
            <w:pPr>
              <w:pStyle w:val="PargrafodaLista"/>
              <w:ind w:left="0"/>
              <w:rPr>
                <w:rFonts w:ascii="Courier New" w:hAnsi="Courier New" w:cs="Courier New"/>
                <w:sz w:val="12"/>
                <w:szCs w:val="18"/>
              </w:rPr>
            </w:pPr>
            <w:r w:rsidRPr="005D0C64">
              <w:rPr>
                <w:rFonts w:ascii="Courier New" w:hAnsi="Courier New" w:cs="Courier New"/>
                <w:sz w:val="12"/>
                <w:szCs w:val="18"/>
              </w:rPr>
              <w:t xml:space="preserve">Maior ou igual a 81            = Categoria </w:t>
            </w:r>
            <w:r w:rsidR="00146992">
              <w:rPr>
                <w:rFonts w:ascii="Courier New" w:hAnsi="Courier New" w:cs="Courier New"/>
                <w:sz w:val="12"/>
                <w:szCs w:val="18"/>
              </w:rPr>
              <w:t>E</w:t>
            </w:r>
          </w:p>
        </w:tc>
      </w:tr>
      <w:tr w:rsidR="00A46A58" w:rsidRPr="00C078BF" w:rsidTr="000B0FDA">
        <w:tc>
          <w:tcPr>
            <w:tcW w:w="704" w:type="dxa"/>
            <w:shd w:val="clear" w:color="auto" w:fill="auto"/>
            <w:vAlign w:val="center"/>
          </w:tcPr>
          <w:p w:rsidR="00A46A58" w:rsidRPr="00C078BF" w:rsidRDefault="00FD5CA8" w:rsidP="001B3594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RN04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A46A58" w:rsidRPr="00C078BF" w:rsidRDefault="00A46A58" w:rsidP="001B3594">
            <w:pPr>
              <w:rPr>
                <w:rFonts w:ascii="Calibri" w:eastAsia="Calibri" w:hAnsi="Calibri"/>
                <w:sz w:val="18"/>
                <w:szCs w:val="18"/>
              </w:rPr>
            </w:pPr>
            <w:r w:rsidRPr="00C078BF">
              <w:rPr>
                <w:rFonts w:ascii="Calibri" w:eastAsia="Calibri" w:hAnsi="Calibri"/>
                <w:sz w:val="18"/>
                <w:szCs w:val="18"/>
              </w:rPr>
              <w:t>Título do Gráfico</w:t>
            </w:r>
          </w:p>
        </w:tc>
        <w:tc>
          <w:tcPr>
            <w:tcW w:w="5848" w:type="dxa"/>
            <w:gridSpan w:val="12"/>
            <w:shd w:val="clear" w:color="auto" w:fill="auto"/>
          </w:tcPr>
          <w:p w:rsidR="00A46A58" w:rsidRPr="00C078BF" w:rsidRDefault="00146992" w:rsidP="0014699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Categorização de clientes</w:t>
            </w:r>
          </w:p>
        </w:tc>
      </w:tr>
      <w:tr w:rsidR="00BC638B" w:rsidRPr="00C078BF" w:rsidTr="000B0FDA">
        <w:tc>
          <w:tcPr>
            <w:tcW w:w="704" w:type="dxa"/>
            <w:vMerge w:val="restart"/>
            <w:shd w:val="clear" w:color="auto" w:fill="auto"/>
            <w:vAlign w:val="center"/>
          </w:tcPr>
          <w:p w:rsidR="00BC638B" w:rsidRPr="00C078BF" w:rsidRDefault="00FD5CA8" w:rsidP="001B3594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lastRenderedPageBreak/>
              <w:t>RN05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C638B" w:rsidRPr="00C078BF" w:rsidRDefault="00BC638B" w:rsidP="001B3594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Formato</w:t>
            </w:r>
          </w:p>
        </w:tc>
        <w:tc>
          <w:tcPr>
            <w:tcW w:w="5848" w:type="dxa"/>
            <w:gridSpan w:val="12"/>
            <w:shd w:val="clear" w:color="auto" w:fill="auto"/>
          </w:tcPr>
          <w:p w:rsidR="00BC638B" w:rsidRDefault="00BC638B" w:rsidP="00BC638B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O gráfico no formato tabela com seis linhas e cinco colunas, sendo a primeira </w:t>
            </w:r>
            <w:r w:rsidR="009903BA">
              <w:rPr>
                <w:rFonts w:ascii="Calibri" w:eastAsia="Calibri" w:hAnsi="Calibri" w:cs="Tahoma"/>
                <w:sz w:val="18"/>
                <w:szCs w:val="18"/>
              </w:rPr>
              <w:t xml:space="preserve">linha </w:t>
            </w:r>
            <w:r>
              <w:rPr>
                <w:rFonts w:ascii="Calibri" w:eastAsia="Calibri" w:hAnsi="Calibri" w:cs="Tahoma"/>
                <w:sz w:val="18"/>
                <w:szCs w:val="18"/>
              </w:rPr>
              <w:t>o cabeçalho.</w:t>
            </w:r>
          </w:p>
          <w:p w:rsidR="00BC638B" w:rsidRDefault="00BC638B" w:rsidP="00146992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</w:tr>
      <w:tr w:rsidR="00BC638B" w:rsidRPr="00C078BF" w:rsidTr="000B0FDA">
        <w:tc>
          <w:tcPr>
            <w:tcW w:w="704" w:type="dxa"/>
            <w:vMerge/>
            <w:shd w:val="clear" w:color="auto" w:fill="auto"/>
            <w:vAlign w:val="center"/>
          </w:tcPr>
          <w:p w:rsidR="00BC638B" w:rsidRPr="00C078BF" w:rsidRDefault="00BC638B" w:rsidP="001B359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shd w:val="clear" w:color="auto" w:fill="auto"/>
            <w:vAlign w:val="center"/>
          </w:tcPr>
          <w:p w:rsidR="00BC638B" w:rsidRDefault="00BC638B" w:rsidP="001B3594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Anotações (tooltip)</w:t>
            </w:r>
          </w:p>
        </w:tc>
        <w:tc>
          <w:tcPr>
            <w:tcW w:w="5848" w:type="dxa"/>
            <w:gridSpan w:val="12"/>
            <w:shd w:val="clear" w:color="auto" w:fill="auto"/>
          </w:tcPr>
          <w:p w:rsidR="00BC638B" w:rsidRDefault="00BC638B" w:rsidP="00BC638B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N/A</w:t>
            </w:r>
          </w:p>
        </w:tc>
      </w:tr>
      <w:tr w:rsidR="00BC638B" w:rsidRPr="003D58ED" w:rsidTr="000B0FDA">
        <w:trPr>
          <w:trHeight w:val="330"/>
        </w:trPr>
        <w:tc>
          <w:tcPr>
            <w:tcW w:w="704" w:type="dxa"/>
            <w:vMerge/>
            <w:shd w:val="clear" w:color="auto" w:fill="auto"/>
            <w:vAlign w:val="center"/>
          </w:tcPr>
          <w:p w:rsidR="00BC638B" w:rsidRPr="00C078BF" w:rsidRDefault="00BC638B" w:rsidP="001B359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 w:val="restart"/>
            <w:shd w:val="clear" w:color="auto" w:fill="auto"/>
            <w:vAlign w:val="center"/>
          </w:tcPr>
          <w:p w:rsidR="00BC638B" w:rsidRPr="00C078BF" w:rsidRDefault="00BC638B" w:rsidP="001B3594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 xml:space="preserve">Definição do estilo </w:t>
            </w:r>
            <w:r w:rsidRPr="00C078BF">
              <w:rPr>
                <w:rFonts w:ascii="Calibri" w:eastAsia="Calibri" w:hAnsi="Calibri"/>
                <w:sz w:val="18"/>
                <w:szCs w:val="18"/>
              </w:rPr>
              <w:t>do gráfico</w:t>
            </w:r>
          </w:p>
        </w:tc>
        <w:tc>
          <w:tcPr>
            <w:tcW w:w="5848" w:type="dxa"/>
            <w:gridSpan w:val="12"/>
            <w:shd w:val="clear" w:color="auto" w:fill="auto"/>
          </w:tcPr>
          <w:p w:rsidR="00BC638B" w:rsidRDefault="00BC638B" w:rsidP="00BC638B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p w:rsidR="00BC638B" w:rsidRDefault="00BC638B" w:rsidP="00BC638B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Linha de Cabeçalho:</w:t>
            </w:r>
          </w:p>
          <w:p w:rsidR="00BC638B" w:rsidRPr="003D58ED" w:rsidRDefault="00BC638B" w:rsidP="00BC638B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</w:tr>
      <w:tr w:rsidR="00BC638B" w:rsidRPr="003D58ED" w:rsidTr="00A440B7">
        <w:trPr>
          <w:trHeight w:val="330"/>
        </w:trPr>
        <w:tc>
          <w:tcPr>
            <w:tcW w:w="704" w:type="dxa"/>
            <w:vMerge/>
            <w:shd w:val="clear" w:color="auto" w:fill="auto"/>
            <w:vAlign w:val="center"/>
          </w:tcPr>
          <w:p w:rsidR="00BC638B" w:rsidRPr="00C078BF" w:rsidRDefault="00BC638B" w:rsidP="001B359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C638B" w:rsidRDefault="00BC638B" w:rsidP="001B359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shd w:val="clear" w:color="auto" w:fill="auto"/>
          </w:tcPr>
          <w:p w:rsidR="00BC638B" w:rsidRDefault="00BC638B" w:rsidP="001B3594">
            <w:pPr>
              <w:rPr>
                <w:rFonts w:ascii="Calibri" w:eastAsia="Calibri" w:hAnsi="Calibri" w:cs="Tahoma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ahoma"/>
                <w:sz w:val="18"/>
                <w:szCs w:val="18"/>
              </w:rPr>
              <w:t>Col</w:t>
            </w:r>
            <w:proofErr w:type="spellEnd"/>
          </w:p>
        </w:tc>
        <w:tc>
          <w:tcPr>
            <w:tcW w:w="1559" w:type="dxa"/>
            <w:gridSpan w:val="5"/>
            <w:shd w:val="clear" w:color="auto" w:fill="auto"/>
          </w:tcPr>
          <w:p w:rsidR="00BC638B" w:rsidRDefault="00BC638B" w:rsidP="000B0FDA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Conteúdo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BC638B" w:rsidRDefault="00BC638B" w:rsidP="000B0FDA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Fonte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BC638B" w:rsidRDefault="00BC638B" w:rsidP="000B0FDA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Cor de Fundo</w:t>
            </w:r>
          </w:p>
        </w:tc>
        <w:tc>
          <w:tcPr>
            <w:tcW w:w="881" w:type="dxa"/>
            <w:shd w:val="clear" w:color="auto" w:fill="auto"/>
          </w:tcPr>
          <w:p w:rsidR="00BC638B" w:rsidRDefault="00BC638B" w:rsidP="000B0FDA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Borda</w:t>
            </w:r>
          </w:p>
        </w:tc>
      </w:tr>
      <w:tr w:rsidR="00BC638B" w:rsidRPr="00A440B7" w:rsidTr="00A440B7">
        <w:trPr>
          <w:trHeight w:val="330"/>
        </w:trPr>
        <w:tc>
          <w:tcPr>
            <w:tcW w:w="704" w:type="dxa"/>
            <w:vMerge/>
            <w:shd w:val="clear" w:color="auto" w:fill="auto"/>
            <w:vAlign w:val="center"/>
          </w:tcPr>
          <w:p w:rsidR="00BC638B" w:rsidRPr="00C078BF" w:rsidRDefault="00BC638B" w:rsidP="001B359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C638B" w:rsidRDefault="00BC638B" w:rsidP="001B359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shd w:val="clear" w:color="auto" w:fill="auto"/>
          </w:tcPr>
          <w:p w:rsidR="00BC638B" w:rsidRPr="000B0FDA" w:rsidRDefault="00BC638B" w:rsidP="000B0FDA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proofErr w:type="gramStart"/>
            <w:r w:rsidRPr="000B0FDA">
              <w:rPr>
                <w:rFonts w:ascii="Calibri" w:eastAsia="Calibri" w:hAnsi="Calibri" w:cs="Tahoma"/>
                <w:sz w:val="16"/>
                <w:szCs w:val="18"/>
              </w:rPr>
              <w:t>1</w:t>
            </w:r>
            <w:proofErr w:type="gramEnd"/>
          </w:p>
        </w:tc>
        <w:tc>
          <w:tcPr>
            <w:tcW w:w="1559" w:type="dxa"/>
            <w:gridSpan w:val="5"/>
            <w:shd w:val="clear" w:color="auto" w:fill="auto"/>
          </w:tcPr>
          <w:p w:rsidR="00BC638B" w:rsidRPr="000B0FDA" w:rsidRDefault="00BC638B" w:rsidP="001B3594">
            <w:pPr>
              <w:rPr>
                <w:rFonts w:ascii="Calibri" w:eastAsia="Calibri" w:hAnsi="Calibri" w:cs="Tahoma"/>
                <w:sz w:val="16"/>
                <w:szCs w:val="18"/>
              </w:rPr>
            </w:pPr>
            <w:r w:rsidRPr="000B0FDA">
              <w:rPr>
                <w:rFonts w:ascii="Calibri" w:eastAsia="Calibri" w:hAnsi="Calibri" w:cs="Tahoma"/>
                <w:sz w:val="16"/>
                <w:szCs w:val="18"/>
              </w:rPr>
              <w:t>Representativ</w:t>
            </w:r>
            <w:r>
              <w:rPr>
                <w:rFonts w:ascii="Calibri" w:eastAsia="Calibri" w:hAnsi="Calibri" w:cs="Tahoma"/>
                <w:sz w:val="16"/>
                <w:szCs w:val="18"/>
              </w:rPr>
              <w:t>idade</w:t>
            </w:r>
          </w:p>
        </w:tc>
        <w:tc>
          <w:tcPr>
            <w:tcW w:w="1559" w:type="dxa"/>
            <w:gridSpan w:val="2"/>
            <w:vMerge w:val="restart"/>
            <w:shd w:val="clear" w:color="auto" w:fill="auto"/>
          </w:tcPr>
          <w:p w:rsidR="00BC638B" w:rsidRDefault="00BC638B" w:rsidP="00A440B7">
            <w:pPr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 xml:space="preserve">Fonte: </w:t>
            </w:r>
            <w:proofErr w:type="spellStart"/>
            <w:r>
              <w:rPr>
                <w:rFonts w:ascii="Calibri" w:eastAsia="Calibri" w:hAnsi="Calibri" w:cs="Tahoma"/>
                <w:sz w:val="16"/>
                <w:szCs w:val="18"/>
              </w:rPr>
              <w:t>Calibri</w:t>
            </w:r>
            <w:proofErr w:type="spellEnd"/>
            <w:r>
              <w:rPr>
                <w:rFonts w:ascii="Calibri" w:eastAsia="Calibri" w:hAnsi="Calibri" w:cs="Tahoma"/>
                <w:sz w:val="16"/>
                <w:szCs w:val="18"/>
              </w:rPr>
              <w:t xml:space="preserve"> </w:t>
            </w:r>
          </w:p>
          <w:p w:rsidR="00BC638B" w:rsidRDefault="00BC638B" w:rsidP="00A440B7">
            <w:pPr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Tamanho: 15</w:t>
            </w:r>
          </w:p>
          <w:p w:rsidR="00BC638B" w:rsidRDefault="00BC638B" w:rsidP="00A440B7">
            <w:pPr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Cor: Black</w:t>
            </w:r>
          </w:p>
          <w:p w:rsidR="00BC638B" w:rsidRPr="000B0FDA" w:rsidRDefault="00BC638B" w:rsidP="00A440B7">
            <w:pPr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Alinhamento: Centralizado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</w:tcPr>
          <w:p w:rsidR="00BC638B" w:rsidRPr="000716D0" w:rsidRDefault="00BC638B" w:rsidP="00A440B7">
            <w:pPr>
              <w:rPr>
                <w:rFonts w:ascii="Calibri" w:eastAsia="Calibri" w:hAnsi="Calibri" w:cs="Tahoma"/>
                <w:sz w:val="16"/>
                <w:szCs w:val="18"/>
                <w:lang w:val="en-US"/>
              </w:rPr>
            </w:pPr>
            <w:proofErr w:type="spellStart"/>
            <w:r w:rsidRPr="000716D0">
              <w:rPr>
                <w:rFonts w:ascii="Calibri" w:eastAsia="Calibri" w:hAnsi="Calibri" w:cs="Tahoma"/>
                <w:sz w:val="16"/>
                <w:szCs w:val="18"/>
                <w:lang w:val="en-US"/>
              </w:rPr>
              <w:t>Gradiente</w:t>
            </w:r>
            <w:proofErr w:type="spellEnd"/>
            <w:r w:rsidRPr="000716D0">
              <w:rPr>
                <w:rFonts w:ascii="Calibri" w:eastAsia="Calibri" w:hAnsi="Calibri" w:cs="Tahoma"/>
                <w:sz w:val="16"/>
                <w:szCs w:val="18"/>
                <w:lang w:val="en-US"/>
              </w:rPr>
              <w:t xml:space="preserve"> </w:t>
            </w:r>
          </w:p>
          <w:p w:rsidR="00BC638B" w:rsidRPr="000716D0" w:rsidRDefault="00BC638B" w:rsidP="00A440B7">
            <w:pPr>
              <w:rPr>
                <w:rFonts w:ascii="Calibri" w:eastAsia="Calibri" w:hAnsi="Calibri" w:cs="Tahoma"/>
                <w:sz w:val="16"/>
                <w:szCs w:val="18"/>
                <w:lang w:val="en-US"/>
              </w:rPr>
            </w:pPr>
          </w:p>
          <w:p w:rsidR="00BC638B" w:rsidRPr="000716D0" w:rsidRDefault="00BC638B" w:rsidP="00A440B7">
            <w:pPr>
              <w:rPr>
                <w:rFonts w:ascii="Calibri" w:eastAsia="Calibri" w:hAnsi="Calibri" w:cs="Tahoma"/>
                <w:sz w:val="16"/>
                <w:szCs w:val="18"/>
                <w:lang w:val="en-US"/>
              </w:rPr>
            </w:pPr>
            <w:r w:rsidRPr="000716D0">
              <w:rPr>
                <w:rFonts w:ascii="Calibri" w:eastAsia="Calibri" w:hAnsi="Calibri" w:cs="Tahoma"/>
                <w:sz w:val="16"/>
                <w:szCs w:val="18"/>
                <w:lang w:val="en-US"/>
              </w:rPr>
              <w:t>#FFFFFF 0%,</w:t>
            </w:r>
          </w:p>
          <w:p w:rsidR="00BC638B" w:rsidRPr="000716D0" w:rsidRDefault="00BC638B" w:rsidP="00A440B7">
            <w:pPr>
              <w:rPr>
                <w:rFonts w:ascii="Calibri" w:eastAsia="Calibri" w:hAnsi="Calibri" w:cs="Tahoma"/>
                <w:sz w:val="16"/>
                <w:szCs w:val="18"/>
                <w:lang w:val="en-US"/>
              </w:rPr>
            </w:pPr>
            <w:r w:rsidRPr="000716D0">
              <w:rPr>
                <w:rFonts w:ascii="Calibri" w:eastAsia="Calibri" w:hAnsi="Calibri" w:cs="Tahoma"/>
                <w:sz w:val="16"/>
                <w:szCs w:val="18"/>
                <w:lang w:val="en-US"/>
              </w:rPr>
              <w:t>#F9FAFD 30%</w:t>
            </w:r>
          </w:p>
          <w:p w:rsidR="00BC638B" w:rsidRPr="000716D0" w:rsidRDefault="00BC638B" w:rsidP="00A440B7">
            <w:pPr>
              <w:rPr>
                <w:rFonts w:ascii="Calibri" w:eastAsia="Calibri" w:hAnsi="Calibri" w:cs="Tahoma"/>
                <w:sz w:val="16"/>
                <w:szCs w:val="18"/>
                <w:lang w:val="en-US"/>
              </w:rPr>
            </w:pPr>
            <w:r w:rsidRPr="000716D0">
              <w:rPr>
                <w:rFonts w:ascii="Calibri" w:eastAsia="Calibri" w:hAnsi="Calibri" w:cs="Tahoma"/>
                <w:sz w:val="16"/>
                <w:szCs w:val="18"/>
                <w:lang w:val="en-US"/>
              </w:rPr>
              <w:t>#EEF2F7 60%</w:t>
            </w:r>
          </w:p>
          <w:p w:rsidR="00BC638B" w:rsidRPr="000716D0" w:rsidRDefault="00BC638B" w:rsidP="00A440B7">
            <w:pPr>
              <w:rPr>
                <w:rFonts w:ascii="Calibri" w:eastAsia="Calibri" w:hAnsi="Calibri" w:cs="Tahoma"/>
                <w:sz w:val="16"/>
                <w:szCs w:val="18"/>
                <w:lang w:val="en-US"/>
              </w:rPr>
            </w:pPr>
            <w:r w:rsidRPr="000716D0">
              <w:rPr>
                <w:rFonts w:ascii="Calibri" w:eastAsia="Calibri" w:hAnsi="Calibri" w:cs="Tahoma"/>
                <w:sz w:val="16"/>
                <w:szCs w:val="18"/>
                <w:lang w:val="en-US"/>
              </w:rPr>
              <w:t>#C3D5EB 100%</w:t>
            </w:r>
          </w:p>
          <w:p w:rsidR="00BC638B" w:rsidRPr="000716D0" w:rsidRDefault="00BC638B" w:rsidP="001B3594">
            <w:pPr>
              <w:rPr>
                <w:rFonts w:ascii="Calibri" w:eastAsia="Calibri" w:hAnsi="Calibri" w:cs="Tahoma"/>
                <w:sz w:val="16"/>
                <w:szCs w:val="18"/>
                <w:lang w:val="en-US"/>
              </w:rPr>
            </w:pPr>
          </w:p>
        </w:tc>
        <w:tc>
          <w:tcPr>
            <w:tcW w:w="881" w:type="dxa"/>
            <w:vMerge w:val="restart"/>
            <w:shd w:val="clear" w:color="auto" w:fill="auto"/>
          </w:tcPr>
          <w:p w:rsidR="00BC638B" w:rsidRPr="00A440B7" w:rsidRDefault="00BC638B" w:rsidP="001B3594">
            <w:pPr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Sem</w:t>
            </w:r>
          </w:p>
        </w:tc>
      </w:tr>
      <w:tr w:rsidR="00BC638B" w:rsidRPr="003D58ED" w:rsidTr="00A440B7">
        <w:trPr>
          <w:trHeight w:val="330"/>
        </w:trPr>
        <w:tc>
          <w:tcPr>
            <w:tcW w:w="704" w:type="dxa"/>
            <w:vMerge/>
            <w:shd w:val="clear" w:color="auto" w:fill="auto"/>
            <w:vAlign w:val="center"/>
          </w:tcPr>
          <w:p w:rsidR="00BC638B" w:rsidRPr="00A440B7" w:rsidRDefault="00BC638B" w:rsidP="001B359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C638B" w:rsidRPr="00A440B7" w:rsidRDefault="00BC638B" w:rsidP="001B359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shd w:val="clear" w:color="auto" w:fill="auto"/>
          </w:tcPr>
          <w:p w:rsidR="00BC638B" w:rsidRPr="000B0FDA" w:rsidRDefault="00BC638B" w:rsidP="000B0FDA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proofErr w:type="gramStart"/>
            <w:r w:rsidRPr="000B0FDA">
              <w:rPr>
                <w:rFonts w:ascii="Calibri" w:eastAsia="Calibri" w:hAnsi="Calibri" w:cs="Tahoma"/>
                <w:sz w:val="16"/>
                <w:szCs w:val="18"/>
              </w:rPr>
              <w:t>2</w:t>
            </w:r>
            <w:proofErr w:type="gramEnd"/>
          </w:p>
        </w:tc>
        <w:tc>
          <w:tcPr>
            <w:tcW w:w="1559" w:type="dxa"/>
            <w:gridSpan w:val="5"/>
            <w:shd w:val="clear" w:color="auto" w:fill="auto"/>
          </w:tcPr>
          <w:p w:rsidR="00BC638B" w:rsidRPr="000B0FDA" w:rsidRDefault="00BC638B" w:rsidP="001B3594">
            <w:pPr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Categoria</w:t>
            </w:r>
          </w:p>
        </w:tc>
        <w:tc>
          <w:tcPr>
            <w:tcW w:w="1559" w:type="dxa"/>
            <w:gridSpan w:val="2"/>
            <w:vMerge/>
            <w:shd w:val="clear" w:color="auto" w:fill="auto"/>
          </w:tcPr>
          <w:p w:rsidR="00BC638B" w:rsidRPr="000B0FDA" w:rsidRDefault="00BC638B" w:rsidP="001B3594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</w:tcPr>
          <w:p w:rsidR="00BC638B" w:rsidRPr="000B0FDA" w:rsidRDefault="00BC638B" w:rsidP="001B3594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</w:tc>
        <w:tc>
          <w:tcPr>
            <w:tcW w:w="881" w:type="dxa"/>
            <w:vMerge/>
            <w:shd w:val="clear" w:color="auto" w:fill="auto"/>
          </w:tcPr>
          <w:p w:rsidR="00BC638B" w:rsidRPr="000B0FDA" w:rsidRDefault="00BC638B" w:rsidP="001B3594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</w:tc>
      </w:tr>
      <w:tr w:rsidR="00BC638B" w:rsidRPr="003D58ED" w:rsidTr="00A440B7">
        <w:trPr>
          <w:trHeight w:val="330"/>
        </w:trPr>
        <w:tc>
          <w:tcPr>
            <w:tcW w:w="704" w:type="dxa"/>
            <w:vMerge/>
            <w:shd w:val="clear" w:color="auto" w:fill="auto"/>
            <w:vAlign w:val="center"/>
          </w:tcPr>
          <w:p w:rsidR="00BC638B" w:rsidRPr="00C078BF" w:rsidRDefault="00BC638B" w:rsidP="001B359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C638B" w:rsidRDefault="00BC638B" w:rsidP="001B359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shd w:val="clear" w:color="auto" w:fill="auto"/>
          </w:tcPr>
          <w:p w:rsidR="00BC638B" w:rsidRPr="000B0FDA" w:rsidRDefault="00BC638B" w:rsidP="000B0FDA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proofErr w:type="gramStart"/>
            <w:r w:rsidRPr="000B0FDA">
              <w:rPr>
                <w:rFonts w:ascii="Calibri" w:eastAsia="Calibri" w:hAnsi="Calibri" w:cs="Tahoma"/>
                <w:sz w:val="16"/>
                <w:szCs w:val="18"/>
              </w:rPr>
              <w:t>3</w:t>
            </w:r>
            <w:proofErr w:type="gramEnd"/>
          </w:p>
        </w:tc>
        <w:tc>
          <w:tcPr>
            <w:tcW w:w="1559" w:type="dxa"/>
            <w:gridSpan w:val="5"/>
            <w:shd w:val="clear" w:color="auto" w:fill="auto"/>
          </w:tcPr>
          <w:p w:rsidR="00BC638B" w:rsidRPr="000B0FDA" w:rsidRDefault="00BC638B" w:rsidP="001B3594">
            <w:pPr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CNPJ</w:t>
            </w:r>
          </w:p>
        </w:tc>
        <w:tc>
          <w:tcPr>
            <w:tcW w:w="1559" w:type="dxa"/>
            <w:gridSpan w:val="2"/>
            <w:vMerge/>
            <w:shd w:val="clear" w:color="auto" w:fill="auto"/>
          </w:tcPr>
          <w:p w:rsidR="00BC638B" w:rsidRPr="000B0FDA" w:rsidRDefault="00BC638B" w:rsidP="001B3594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</w:tcPr>
          <w:p w:rsidR="00BC638B" w:rsidRPr="000B0FDA" w:rsidRDefault="00BC638B" w:rsidP="001B3594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</w:tc>
        <w:tc>
          <w:tcPr>
            <w:tcW w:w="881" w:type="dxa"/>
            <w:vMerge/>
            <w:shd w:val="clear" w:color="auto" w:fill="auto"/>
          </w:tcPr>
          <w:p w:rsidR="00BC638B" w:rsidRPr="000B0FDA" w:rsidRDefault="00BC638B" w:rsidP="001B3594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</w:tc>
      </w:tr>
      <w:tr w:rsidR="00BC638B" w:rsidRPr="003D58ED" w:rsidTr="00A440B7">
        <w:trPr>
          <w:trHeight w:val="330"/>
        </w:trPr>
        <w:tc>
          <w:tcPr>
            <w:tcW w:w="704" w:type="dxa"/>
            <w:vMerge/>
            <w:shd w:val="clear" w:color="auto" w:fill="auto"/>
            <w:vAlign w:val="center"/>
          </w:tcPr>
          <w:p w:rsidR="00BC638B" w:rsidRPr="00C078BF" w:rsidRDefault="00BC638B" w:rsidP="001B359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C638B" w:rsidRDefault="00BC638B" w:rsidP="001B359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shd w:val="clear" w:color="auto" w:fill="auto"/>
          </w:tcPr>
          <w:p w:rsidR="00BC638B" w:rsidRPr="000B0FDA" w:rsidRDefault="00BC638B" w:rsidP="000B0FDA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proofErr w:type="gramStart"/>
            <w:r w:rsidRPr="000B0FDA">
              <w:rPr>
                <w:rFonts w:ascii="Calibri" w:eastAsia="Calibri" w:hAnsi="Calibri" w:cs="Tahoma"/>
                <w:sz w:val="16"/>
                <w:szCs w:val="18"/>
              </w:rPr>
              <w:t>4</w:t>
            </w:r>
            <w:proofErr w:type="gramEnd"/>
          </w:p>
        </w:tc>
        <w:tc>
          <w:tcPr>
            <w:tcW w:w="1559" w:type="dxa"/>
            <w:gridSpan w:val="5"/>
            <w:shd w:val="clear" w:color="auto" w:fill="auto"/>
          </w:tcPr>
          <w:p w:rsidR="00BC638B" w:rsidRPr="000B0FDA" w:rsidRDefault="00BC638B" w:rsidP="001B3594">
            <w:pPr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Clientes</w:t>
            </w:r>
          </w:p>
        </w:tc>
        <w:tc>
          <w:tcPr>
            <w:tcW w:w="1559" w:type="dxa"/>
            <w:gridSpan w:val="2"/>
            <w:vMerge/>
            <w:shd w:val="clear" w:color="auto" w:fill="auto"/>
          </w:tcPr>
          <w:p w:rsidR="00BC638B" w:rsidRPr="000B0FDA" w:rsidRDefault="00BC638B" w:rsidP="001B3594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</w:tcPr>
          <w:p w:rsidR="00BC638B" w:rsidRPr="000B0FDA" w:rsidRDefault="00BC638B" w:rsidP="001B3594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</w:tc>
        <w:tc>
          <w:tcPr>
            <w:tcW w:w="881" w:type="dxa"/>
            <w:vMerge/>
            <w:shd w:val="clear" w:color="auto" w:fill="auto"/>
          </w:tcPr>
          <w:p w:rsidR="00BC638B" w:rsidRPr="000B0FDA" w:rsidRDefault="00BC638B" w:rsidP="001B3594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</w:tc>
      </w:tr>
      <w:tr w:rsidR="00BC638B" w:rsidRPr="003D58ED" w:rsidTr="00A440B7">
        <w:trPr>
          <w:trHeight w:val="330"/>
        </w:trPr>
        <w:tc>
          <w:tcPr>
            <w:tcW w:w="704" w:type="dxa"/>
            <w:vMerge/>
            <w:shd w:val="clear" w:color="auto" w:fill="auto"/>
            <w:vAlign w:val="center"/>
          </w:tcPr>
          <w:p w:rsidR="00BC638B" w:rsidRPr="00C078BF" w:rsidRDefault="00BC638B" w:rsidP="001B359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C638B" w:rsidRDefault="00BC638B" w:rsidP="001B359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shd w:val="clear" w:color="auto" w:fill="auto"/>
          </w:tcPr>
          <w:p w:rsidR="00BC638B" w:rsidRPr="000B0FDA" w:rsidRDefault="00BC638B" w:rsidP="000B0FDA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proofErr w:type="gramStart"/>
            <w:r w:rsidRPr="000B0FDA">
              <w:rPr>
                <w:rFonts w:ascii="Calibri" w:eastAsia="Calibri" w:hAnsi="Calibri" w:cs="Tahoma"/>
                <w:sz w:val="16"/>
                <w:szCs w:val="18"/>
              </w:rPr>
              <w:t>5</w:t>
            </w:r>
            <w:proofErr w:type="gramEnd"/>
          </w:p>
        </w:tc>
        <w:tc>
          <w:tcPr>
            <w:tcW w:w="1559" w:type="dxa"/>
            <w:gridSpan w:val="5"/>
            <w:shd w:val="clear" w:color="auto" w:fill="auto"/>
          </w:tcPr>
          <w:p w:rsidR="00BC638B" w:rsidRPr="000B0FDA" w:rsidRDefault="00BC638B" w:rsidP="001B3594">
            <w:pPr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Unidades</w:t>
            </w:r>
          </w:p>
        </w:tc>
        <w:tc>
          <w:tcPr>
            <w:tcW w:w="1559" w:type="dxa"/>
            <w:gridSpan w:val="2"/>
            <w:vMerge/>
            <w:shd w:val="clear" w:color="auto" w:fill="auto"/>
          </w:tcPr>
          <w:p w:rsidR="00BC638B" w:rsidRPr="000B0FDA" w:rsidRDefault="00BC638B" w:rsidP="001B3594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</w:tcPr>
          <w:p w:rsidR="00BC638B" w:rsidRPr="000B0FDA" w:rsidRDefault="00BC638B" w:rsidP="001B3594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</w:tc>
        <w:tc>
          <w:tcPr>
            <w:tcW w:w="881" w:type="dxa"/>
            <w:vMerge/>
            <w:shd w:val="clear" w:color="auto" w:fill="auto"/>
          </w:tcPr>
          <w:p w:rsidR="00BC638B" w:rsidRPr="000B0FDA" w:rsidRDefault="00BC638B" w:rsidP="001B3594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</w:tc>
      </w:tr>
      <w:tr w:rsidR="00BC638B" w:rsidRPr="003D58ED" w:rsidTr="001B3594">
        <w:trPr>
          <w:trHeight w:val="330"/>
        </w:trPr>
        <w:tc>
          <w:tcPr>
            <w:tcW w:w="704" w:type="dxa"/>
            <w:vMerge/>
            <w:shd w:val="clear" w:color="auto" w:fill="auto"/>
            <w:vAlign w:val="center"/>
          </w:tcPr>
          <w:p w:rsidR="00BC638B" w:rsidRPr="00C078BF" w:rsidRDefault="00BC638B" w:rsidP="001B359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C638B" w:rsidRDefault="00BC638B" w:rsidP="001B359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5848" w:type="dxa"/>
            <w:gridSpan w:val="12"/>
            <w:shd w:val="clear" w:color="auto" w:fill="auto"/>
          </w:tcPr>
          <w:p w:rsidR="00BC638B" w:rsidRDefault="00BC638B" w:rsidP="001B3594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  <w:p w:rsidR="00BC638B" w:rsidRDefault="00BC638B" w:rsidP="001B3594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A440B7">
              <w:rPr>
                <w:rFonts w:ascii="Calibri" w:eastAsia="Calibri" w:hAnsi="Calibri" w:cs="Tahoma"/>
                <w:sz w:val="18"/>
                <w:szCs w:val="18"/>
              </w:rPr>
              <w:t>Linhas de dados</w:t>
            </w:r>
            <w:r>
              <w:rPr>
                <w:rFonts w:ascii="Calibri" w:eastAsia="Calibri" w:hAnsi="Calibri" w:cs="Tahoma"/>
                <w:sz w:val="18"/>
                <w:szCs w:val="18"/>
              </w:rPr>
              <w:t>:</w:t>
            </w:r>
          </w:p>
          <w:p w:rsidR="00BC638B" w:rsidRPr="00A440B7" w:rsidRDefault="00BC638B" w:rsidP="001B3594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</w:tr>
      <w:tr w:rsidR="00BC638B" w:rsidRPr="003D58ED" w:rsidTr="00646F02">
        <w:trPr>
          <w:trHeight w:val="330"/>
        </w:trPr>
        <w:tc>
          <w:tcPr>
            <w:tcW w:w="704" w:type="dxa"/>
            <w:vMerge/>
            <w:shd w:val="clear" w:color="auto" w:fill="auto"/>
            <w:vAlign w:val="center"/>
          </w:tcPr>
          <w:p w:rsidR="00BC638B" w:rsidRPr="00C078BF" w:rsidRDefault="00BC638B" w:rsidP="001C732C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C638B" w:rsidRDefault="00BC638B" w:rsidP="001C732C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431" w:type="dxa"/>
            <w:vMerge w:val="restart"/>
            <w:shd w:val="clear" w:color="auto" w:fill="auto"/>
            <w:vAlign w:val="center"/>
          </w:tcPr>
          <w:p w:rsidR="00BC638B" w:rsidRDefault="00BC638B" w:rsidP="002E5914">
            <w:pPr>
              <w:jc w:val="center"/>
              <w:rPr>
                <w:rFonts w:ascii="Calibri" w:eastAsia="Calibri" w:hAnsi="Calibri" w:cs="Tahoma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ahoma"/>
                <w:sz w:val="18"/>
                <w:szCs w:val="18"/>
              </w:rPr>
              <w:t>Ln</w:t>
            </w:r>
            <w:proofErr w:type="spellEnd"/>
          </w:p>
        </w:tc>
        <w:tc>
          <w:tcPr>
            <w:tcW w:w="1276" w:type="dxa"/>
            <w:gridSpan w:val="4"/>
            <w:shd w:val="clear" w:color="auto" w:fill="auto"/>
            <w:vAlign w:val="center"/>
          </w:tcPr>
          <w:p w:rsidR="00BC638B" w:rsidRDefault="00BC638B" w:rsidP="00646F02">
            <w:pPr>
              <w:jc w:val="center"/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Conteúdo</w:t>
            </w:r>
          </w:p>
        </w:tc>
        <w:tc>
          <w:tcPr>
            <w:tcW w:w="1417" w:type="dxa"/>
            <w:gridSpan w:val="3"/>
            <w:vMerge w:val="restart"/>
            <w:shd w:val="clear" w:color="auto" w:fill="auto"/>
            <w:vAlign w:val="center"/>
          </w:tcPr>
          <w:p w:rsidR="00BC638B" w:rsidRDefault="00BC638B" w:rsidP="002E5914">
            <w:pPr>
              <w:jc w:val="center"/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Fonte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C638B" w:rsidRDefault="00BC638B" w:rsidP="002E5914">
            <w:pPr>
              <w:jc w:val="center"/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Cor de Fundo</w:t>
            </w:r>
          </w:p>
        </w:tc>
        <w:tc>
          <w:tcPr>
            <w:tcW w:w="881" w:type="dxa"/>
            <w:vMerge w:val="restart"/>
            <w:shd w:val="clear" w:color="auto" w:fill="auto"/>
            <w:vAlign w:val="center"/>
          </w:tcPr>
          <w:p w:rsidR="00BC638B" w:rsidRDefault="00BC638B" w:rsidP="002E5914">
            <w:pPr>
              <w:jc w:val="center"/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Borda</w:t>
            </w:r>
          </w:p>
        </w:tc>
      </w:tr>
      <w:tr w:rsidR="00BC638B" w:rsidRPr="003D58ED" w:rsidTr="001B3594">
        <w:trPr>
          <w:trHeight w:val="156"/>
        </w:trPr>
        <w:tc>
          <w:tcPr>
            <w:tcW w:w="704" w:type="dxa"/>
            <w:vMerge/>
            <w:shd w:val="clear" w:color="auto" w:fill="auto"/>
            <w:vAlign w:val="center"/>
          </w:tcPr>
          <w:p w:rsidR="00BC638B" w:rsidRPr="00C078BF" w:rsidRDefault="00BC638B" w:rsidP="001C732C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C638B" w:rsidRDefault="00BC638B" w:rsidP="001C732C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431" w:type="dxa"/>
            <w:vMerge/>
            <w:shd w:val="clear" w:color="auto" w:fill="auto"/>
          </w:tcPr>
          <w:p w:rsidR="00BC638B" w:rsidRDefault="00BC638B" w:rsidP="001C732C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  <w:tc>
          <w:tcPr>
            <w:tcW w:w="638" w:type="dxa"/>
            <w:gridSpan w:val="2"/>
            <w:shd w:val="clear" w:color="auto" w:fill="auto"/>
          </w:tcPr>
          <w:p w:rsidR="00BC638B" w:rsidRDefault="00BC638B" w:rsidP="001C732C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Col. 1</w:t>
            </w:r>
          </w:p>
        </w:tc>
        <w:tc>
          <w:tcPr>
            <w:tcW w:w="638" w:type="dxa"/>
            <w:gridSpan w:val="2"/>
            <w:shd w:val="clear" w:color="auto" w:fill="auto"/>
          </w:tcPr>
          <w:p w:rsidR="00BC638B" w:rsidRDefault="00BC638B" w:rsidP="001C732C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Col. 2</w:t>
            </w:r>
          </w:p>
        </w:tc>
        <w:tc>
          <w:tcPr>
            <w:tcW w:w="1417" w:type="dxa"/>
            <w:gridSpan w:val="3"/>
            <w:vMerge/>
            <w:shd w:val="clear" w:color="auto" w:fill="auto"/>
          </w:tcPr>
          <w:p w:rsidR="00BC638B" w:rsidRDefault="00BC638B" w:rsidP="001C732C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  <w:tc>
          <w:tcPr>
            <w:tcW w:w="921" w:type="dxa"/>
            <w:gridSpan w:val="2"/>
            <w:shd w:val="clear" w:color="auto" w:fill="auto"/>
          </w:tcPr>
          <w:p w:rsidR="00BC638B" w:rsidRDefault="00BC638B" w:rsidP="002E5914">
            <w:pPr>
              <w:jc w:val="center"/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Col. 2</w:t>
            </w:r>
          </w:p>
        </w:tc>
        <w:tc>
          <w:tcPr>
            <w:tcW w:w="922" w:type="dxa"/>
            <w:shd w:val="clear" w:color="auto" w:fill="auto"/>
          </w:tcPr>
          <w:p w:rsidR="00BC638B" w:rsidRDefault="00BC638B" w:rsidP="002E5914">
            <w:pPr>
              <w:jc w:val="center"/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Demais</w:t>
            </w:r>
          </w:p>
        </w:tc>
        <w:tc>
          <w:tcPr>
            <w:tcW w:w="881" w:type="dxa"/>
            <w:vMerge/>
            <w:shd w:val="clear" w:color="auto" w:fill="auto"/>
          </w:tcPr>
          <w:p w:rsidR="00BC638B" w:rsidRDefault="00BC638B" w:rsidP="001C732C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</w:tr>
      <w:tr w:rsidR="00BC638B" w:rsidRPr="003D58ED" w:rsidTr="00BE73B1">
        <w:trPr>
          <w:trHeight w:val="330"/>
        </w:trPr>
        <w:tc>
          <w:tcPr>
            <w:tcW w:w="704" w:type="dxa"/>
            <w:vMerge/>
            <w:shd w:val="clear" w:color="auto" w:fill="auto"/>
            <w:vAlign w:val="center"/>
          </w:tcPr>
          <w:p w:rsidR="00BC638B" w:rsidRPr="00C078BF" w:rsidRDefault="00BC638B" w:rsidP="002E591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C638B" w:rsidRDefault="00BC638B" w:rsidP="002E591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431" w:type="dxa"/>
            <w:shd w:val="clear" w:color="auto" w:fill="auto"/>
            <w:vAlign w:val="center"/>
          </w:tcPr>
          <w:p w:rsidR="00BC638B" w:rsidRPr="000B0FDA" w:rsidRDefault="00BC638B" w:rsidP="002E5914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proofErr w:type="gramStart"/>
            <w:r w:rsidRPr="000B0FDA">
              <w:rPr>
                <w:rFonts w:ascii="Calibri" w:eastAsia="Calibri" w:hAnsi="Calibri" w:cs="Tahoma"/>
                <w:sz w:val="16"/>
                <w:szCs w:val="18"/>
              </w:rPr>
              <w:t>1</w:t>
            </w:r>
            <w:proofErr w:type="gramEnd"/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:rsidR="00BC638B" w:rsidRDefault="00BC638B" w:rsidP="004000A9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0 – 20%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BC638B" w:rsidRDefault="00BC638B" w:rsidP="008474D2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A</w:t>
            </w:r>
          </w:p>
        </w:tc>
        <w:tc>
          <w:tcPr>
            <w:tcW w:w="1417" w:type="dxa"/>
            <w:gridSpan w:val="3"/>
            <w:vMerge w:val="restart"/>
            <w:shd w:val="clear" w:color="auto" w:fill="auto"/>
          </w:tcPr>
          <w:p w:rsidR="00BC638B" w:rsidRDefault="00BC638B" w:rsidP="002E5914">
            <w:pPr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 xml:space="preserve">Fonte: </w:t>
            </w:r>
            <w:proofErr w:type="spellStart"/>
            <w:r>
              <w:rPr>
                <w:rFonts w:ascii="Calibri" w:eastAsia="Calibri" w:hAnsi="Calibri" w:cs="Tahoma"/>
                <w:sz w:val="16"/>
                <w:szCs w:val="18"/>
              </w:rPr>
              <w:t>Calibri</w:t>
            </w:r>
            <w:proofErr w:type="spellEnd"/>
            <w:r>
              <w:rPr>
                <w:rFonts w:ascii="Calibri" w:eastAsia="Calibri" w:hAnsi="Calibri" w:cs="Tahoma"/>
                <w:sz w:val="16"/>
                <w:szCs w:val="18"/>
              </w:rPr>
              <w:t xml:space="preserve"> </w:t>
            </w:r>
          </w:p>
          <w:p w:rsidR="00BC638B" w:rsidRDefault="00BC638B" w:rsidP="002E5914">
            <w:pPr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Tamanho: 15</w:t>
            </w:r>
          </w:p>
          <w:p w:rsidR="00BC638B" w:rsidRDefault="00BC638B" w:rsidP="002E5914">
            <w:pPr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Alinhamento: Centralizado</w:t>
            </w:r>
          </w:p>
          <w:p w:rsidR="00BC638B" w:rsidRPr="000B0FDA" w:rsidRDefault="00BC638B" w:rsidP="002E5914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  <w:p w:rsidR="00BC638B" w:rsidRDefault="00BC638B" w:rsidP="002E5914">
            <w:pPr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Cor:</w:t>
            </w:r>
          </w:p>
          <w:p w:rsidR="00BC638B" w:rsidRDefault="00BC638B" w:rsidP="002E5914">
            <w:pPr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Coluna 2 #FFFFFF</w:t>
            </w:r>
          </w:p>
          <w:p w:rsidR="00BC638B" w:rsidRPr="000B0FDA" w:rsidRDefault="00BC638B" w:rsidP="00BE73B1">
            <w:pPr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 xml:space="preserve">Demais </w:t>
            </w:r>
            <w:r w:rsidRPr="002E5914">
              <w:rPr>
                <w:rFonts w:ascii="Calibri" w:eastAsia="Calibri" w:hAnsi="Calibri" w:cs="Tahoma"/>
                <w:sz w:val="16"/>
                <w:szCs w:val="18"/>
              </w:rPr>
              <w:t>#000000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:rsidR="00BC638B" w:rsidRPr="000B0FDA" w:rsidRDefault="00BC638B" w:rsidP="00BE73B1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 w:rsidRPr="001C732C">
              <w:rPr>
                <w:rFonts w:ascii="Calibri" w:eastAsia="Calibri" w:hAnsi="Calibri" w:cs="Tahoma"/>
                <w:sz w:val="16"/>
                <w:szCs w:val="18"/>
              </w:rPr>
              <w:t>#951B80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C638B" w:rsidRPr="001C732C" w:rsidRDefault="00BC638B" w:rsidP="00BE73B1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 w:rsidRPr="001C732C">
              <w:rPr>
                <w:rFonts w:ascii="Calibri" w:eastAsia="Calibri" w:hAnsi="Calibri" w:cs="Tahoma"/>
                <w:sz w:val="16"/>
                <w:szCs w:val="18"/>
              </w:rPr>
              <w:t>#E4BDDA</w:t>
            </w:r>
          </w:p>
        </w:tc>
        <w:tc>
          <w:tcPr>
            <w:tcW w:w="881" w:type="dxa"/>
            <w:shd w:val="clear" w:color="auto" w:fill="auto"/>
            <w:vAlign w:val="center"/>
          </w:tcPr>
          <w:p w:rsidR="00BC638B" w:rsidRPr="000B0FDA" w:rsidRDefault="00BC638B" w:rsidP="00BE73B1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 w:rsidRPr="001C732C">
              <w:rPr>
                <w:rFonts w:ascii="Calibri" w:eastAsia="Calibri" w:hAnsi="Calibri" w:cs="Tahoma"/>
                <w:sz w:val="16"/>
                <w:szCs w:val="18"/>
              </w:rPr>
              <w:t>#951B80</w:t>
            </w:r>
          </w:p>
        </w:tc>
      </w:tr>
      <w:tr w:rsidR="00BC638B" w:rsidRPr="003D58ED" w:rsidTr="00BE73B1">
        <w:trPr>
          <w:trHeight w:val="330"/>
        </w:trPr>
        <w:tc>
          <w:tcPr>
            <w:tcW w:w="704" w:type="dxa"/>
            <w:vMerge/>
            <w:shd w:val="clear" w:color="auto" w:fill="auto"/>
            <w:vAlign w:val="center"/>
          </w:tcPr>
          <w:p w:rsidR="00BC638B" w:rsidRPr="00C078BF" w:rsidRDefault="00BC638B" w:rsidP="002E591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C638B" w:rsidRDefault="00BC638B" w:rsidP="002E591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431" w:type="dxa"/>
            <w:shd w:val="clear" w:color="auto" w:fill="auto"/>
            <w:vAlign w:val="center"/>
          </w:tcPr>
          <w:p w:rsidR="00BC638B" w:rsidRPr="000B0FDA" w:rsidRDefault="00BC638B" w:rsidP="002E5914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proofErr w:type="gramStart"/>
            <w:r w:rsidRPr="000B0FDA">
              <w:rPr>
                <w:rFonts w:ascii="Calibri" w:eastAsia="Calibri" w:hAnsi="Calibri" w:cs="Tahoma"/>
                <w:sz w:val="16"/>
                <w:szCs w:val="18"/>
              </w:rPr>
              <w:t>2</w:t>
            </w:r>
            <w:proofErr w:type="gramEnd"/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:rsidR="00BC638B" w:rsidRDefault="00BC638B" w:rsidP="004000A9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21 – 40%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BC638B" w:rsidRDefault="00BC638B" w:rsidP="008474D2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B</w:t>
            </w:r>
          </w:p>
        </w:tc>
        <w:tc>
          <w:tcPr>
            <w:tcW w:w="1417" w:type="dxa"/>
            <w:gridSpan w:val="3"/>
            <w:vMerge/>
            <w:shd w:val="clear" w:color="auto" w:fill="auto"/>
          </w:tcPr>
          <w:p w:rsidR="00BC638B" w:rsidRPr="000B0FDA" w:rsidRDefault="00BC638B" w:rsidP="002E5914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:rsidR="00BC638B" w:rsidRPr="000B0FDA" w:rsidRDefault="00BC638B" w:rsidP="00BE73B1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 w:rsidRPr="001C732C">
              <w:rPr>
                <w:rFonts w:ascii="Calibri" w:eastAsia="Calibri" w:hAnsi="Calibri" w:cs="Tahoma"/>
                <w:sz w:val="16"/>
                <w:szCs w:val="18"/>
              </w:rPr>
              <w:t>#3CAB35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C638B" w:rsidRPr="001C732C" w:rsidRDefault="00BC638B" w:rsidP="00BE73B1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 w:rsidRPr="001C732C">
              <w:rPr>
                <w:rFonts w:ascii="Calibri" w:eastAsia="Calibri" w:hAnsi="Calibri" w:cs="Tahoma"/>
                <w:sz w:val="16"/>
                <w:szCs w:val="18"/>
              </w:rPr>
              <w:t>#CBE6C7</w:t>
            </w:r>
          </w:p>
        </w:tc>
        <w:tc>
          <w:tcPr>
            <w:tcW w:w="881" w:type="dxa"/>
            <w:shd w:val="clear" w:color="auto" w:fill="auto"/>
            <w:vAlign w:val="center"/>
          </w:tcPr>
          <w:p w:rsidR="00BC638B" w:rsidRPr="000B0FDA" w:rsidRDefault="00BC638B" w:rsidP="00BE73B1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 w:rsidRPr="001C732C">
              <w:rPr>
                <w:rFonts w:ascii="Calibri" w:eastAsia="Calibri" w:hAnsi="Calibri" w:cs="Tahoma"/>
                <w:sz w:val="16"/>
                <w:szCs w:val="18"/>
              </w:rPr>
              <w:t>#3CAB35</w:t>
            </w:r>
          </w:p>
        </w:tc>
      </w:tr>
      <w:tr w:rsidR="00BC638B" w:rsidRPr="003D58ED" w:rsidTr="00BE73B1">
        <w:trPr>
          <w:trHeight w:val="330"/>
        </w:trPr>
        <w:tc>
          <w:tcPr>
            <w:tcW w:w="704" w:type="dxa"/>
            <w:vMerge/>
            <w:shd w:val="clear" w:color="auto" w:fill="auto"/>
            <w:vAlign w:val="center"/>
          </w:tcPr>
          <w:p w:rsidR="00BC638B" w:rsidRPr="00C078BF" w:rsidRDefault="00BC638B" w:rsidP="002E591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C638B" w:rsidRDefault="00BC638B" w:rsidP="002E591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431" w:type="dxa"/>
            <w:shd w:val="clear" w:color="auto" w:fill="auto"/>
            <w:vAlign w:val="center"/>
          </w:tcPr>
          <w:p w:rsidR="00BC638B" w:rsidRPr="000B0FDA" w:rsidRDefault="00BC638B" w:rsidP="002E5914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proofErr w:type="gramStart"/>
            <w:r w:rsidRPr="000B0FDA">
              <w:rPr>
                <w:rFonts w:ascii="Calibri" w:eastAsia="Calibri" w:hAnsi="Calibri" w:cs="Tahoma"/>
                <w:sz w:val="16"/>
                <w:szCs w:val="18"/>
              </w:rPr>
              <w:t>3</w:t>
            </w:r>
            <w:proofErr w:type="gramEnd"/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:rsidR="00BC638B" w:rsidRDefault="00BC638B" w:rsidP="004000A9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41 – 60 %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BC638B" w:rsidRDefault="00BC638B" w:rsidP="008474D2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C</w:t>
            </w:r>
          </w:p>
        </w:tc>
        <w:tc>
          <w:tcPr>
            <w:tcW w:w="1417" w:type="dxa"/>
            <w:gridSpan w:val="3"/>
            <w:vMerge/>
            <w:shd w:val="clear" w:color="auto" w:fill="auto"/>
          </w:tcPr>
          <w:p w:rsidR="00BC638B" w:rsidRPr="000B0FDA" w:rsidRDefault="00BC638B" w:rsidP="002E5914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:rsidR="00BC638B" w:rsidRPr="000B0FDA" w:rsidRDefault="00BC638B" w:rsidP="00BE73B1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 w:rsidRPr="001C732C">
              <w:rPr>
                <w:rFonts w:ascii="Calibri" w:eastAsia="Calibri" w:hAnsi="Calibri" w:cs="Tahoma"/>
                <w:sz w:val="16"/>
                <w:szCs w:val="18"/>
              </w:rPr>
              <w:t>#1</w:t>
            </w:r>
            <w:del w:id="110" w:author="Wilson Alberto" w:date="2014-12-08T10:05:00Z">
              <w:r w:rsidRPr="001C732C" w:rsidDel="000C66EB">
                <w:rPr>
                  <w:rFonts w:ascii="Calibri" w:eastAsia="Calibri" w:hAnsi="Calibri" w:cs="Tahoma"/>
                  <w:sz w:val="16"/>
                  <w:szCs w:val="18"/>
                </w:rPr>
                <w:delText>A</w:delText>
              </w:r>
            </w:del>
            <w:ins w:id="111" w:author="Wilson Alberto" w:date="2014-12-08T10:05:00Z">
              <w:r w:rsidR="000C66EB">
                <w:rPr>
                  <w:rFonts w:ascii="Calibri" w:eastAsia="Calibri" w:hAnsi="Calibri" w:cs="Tahoma"/>
                  <w:sz w:val="16"/>
                  <w:szCs w:val="18"/>
                </w:rPr>
                <w:t>ª</w:t>
              </w:r>
            </w:ins>
            <w:r w:rsidRPr="001C732C">
              <w:rPr>
                <w:rFonts w:ascii="Calibri" w:eastAsia="Calibri" w:hAnsi="Calibri" w:cs="Tahoma"/>
                <w:sz w:val="16"/>
                <w:szCs w:val="18"/>
              </w:rPr>
              <w:t>72BA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C638B" w:rsidRPr="001C732C" w:rsidRDefault="00BC638B" w:rsidP="00BE73B1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 w:rsidRPr="001C732C">
              <w:rPr>
                <w:rFonts w:ascii="Calibri" w:eastAsia="Calibri" w:hAnsi="Calibri" w:cs="Tahoma"/>
                <w:sz w:val="16"/>
                <w:szCs w:val="18"/>
              </w:rPr>
              <w:t>#C3D5EB</w:t>
            </w:r>
          </w:p>
        </w:tc>
        <w:tc>
          <w:tcPr>
            <w:tcW w:w="881" w:type="dxa"/>
            <w:shd w:val="clear" w:color="auto" w:fill="auto"/>
            <w:vAlign w:val="center"/>
          </w:tcPr>
          <w:p w:rsidR="00BC638B" w:rsidRPr="000B0FDA" w:rsidRDefault="00BC638B" w:rsidP="00BE73B1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 w:rsidRPr="001C732C">
              <w:rPr>
                <w:rFonts w:ascii="Calibri" w:eastAsia="Calibri" w:hAnsi="Calibri" w:cs="Tahoma"/>
                <w:sz w:val="16"/>
                <w:szCs w:val="18"/>
              </w:rPr>
              <w:t>#1</w:t>
            </w:r>
            <w:del w:id="112" w:author="Wilson Alberto" w:date="2014-12-08T10:05:00Z">
              <w:r w:rsidRPr="001C732C" w:rsidDel="000C66EB">
                <w:rPr>
                  <w:rFonts w:ascii="Calibri" w:eastAsia="Calibri" w:hAnsi="Calibri" w:cs="Tahoma"/>
                  <w:sz w:val="16"/>
                  <w:szCs w:val="18"/>
                </w:rPr>
                <w:delText>A</w:delText>
              </w:r>
            </w:del>
            <w:ins w:id="113" w:author="Wilson Alberto" w:date="2014-12-08T10:05:00Z">
              <w:r w:rsidR="000C66EB">
                <w:rPr>
                  <w:rFonts w:ascii="Calibri" w:eastAsia="Calibri" w:hAnsi="Calibri" w:cs="Tahoma"/>
                  <w:sz w:val="16"/>
                  <w:szCs w:val="18"/>
                </w:rPr>
                <w:t>ª</w:t>
              </w:r>
            </w:ins>
            <w:r w:rsidRPr="001C732C">
              <w:rPr>
                <w:rFonts w:ascii="Calibri" w:eastAsia="Calibri" w:hAnsi="Calibri" w:cs="Tahoma"/>
                <w:sz w:val="16"/>
                <w:szCs w:val="18"/>
              </w:rPr>
              <w:t>72BA</w:t>
            </w:r>
          </w:p>
        </w:tc>
      </w:tr>
      <w:tr w:rsidR="00BC638B" w:rsidRPr="003D58ED" w:rsidTr="00BE73B1">
        <w:trPr>
          <w:trHeight w:val="330"/>
        </w:trPr>
        <w:tc>
          <w:tcPr>
            <w:tcW w:w="704" w:type="dxa"/>
            <w:vMerge/>
            <w:shd w:val="clear" w:color="auto" w:fill="auto"/>
            <w:vAlign w:val="center"/>
          </w:tcPr>
          <w:p w:rsidR="00BC638B" w:rsidRPr="00C078BF" w:rsidRDefault="00BC638B" w:rsidP="002E591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C638B" w:rsidRDefault="00BC638B" w:rsidP="002E591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431" w:type="dxa"/>
            <w:shd w:val="clear" w:color="auto" w:fill="auto"/>
            <w:vAlign w:val="center"/>
          </w:tcPr>
          <w:p w:rsidR="00BC638B" w:rsidRPr="000B0FDA" w:rsidRDefault="00BC638B" w:rsidP="002E5914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proofErr w:type="gramStart"/>
            <w:r w:rsidRPr="000B0FDA">
              <w:rPr>
                <w:rFonts w:ascii="Calibri" w:eastAsia="Calibri" w:hAnsi="Calibri" w:cs="Tahoma"/>
                <w:sz w:val="16"/>
                <w:szCs w:val="18"/>
              </w:rPr>
              <w:t>4</w:t>
            </w:r>
            <w:proofErr w:type="gramEnd"/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:rsidR="00BC638B" w:rsidRDefault="00BC638B" w:rsidP="004000A9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61 – 80 %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BC638B" w:rsidRDefault="00BC638B" w:rsidP="008474D2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D</w:t>
            </w:r>
          </w:p>
        </w:tc>
        <w:tc>
          <w:tcPr>
            <w:tcW w:w="1417" w:type="dxa"/>
            <w:gridSpan w:val="3"/>
            <w:vMerge/>
            <w:shd w:val="clear" w:color="auto" w:fill="auto"/>
          </w:tcPr>
          <w:p w:rsidR="00BC638B" w:rsidRPr="000B0FDA" w:rsidRDefault="00BC638B" w:rsidP="002E5914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:rsidR="00BC638B" w:rsidRPr="000B0FDA" w:rsidRDefault="00BC638B" w:rsidP="00BE73B1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 w:rsidRPr="001C732C">
              <w:rPr>
                <w:rFonts w:ascii="Calibri" w:eastAsia="Calibri" w:hAnsi="Calibri" w:cs="Tahoma"/>
                <w:sz w:val="16"/>
                <w:szCs w:val="18"/>
              </w:rPr>
              <w:t>#EA5B0C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C638B" w:rsidRPr="001C732C" w:rsidRDefault="00BC638B" w:rsidP="00BE73B1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 w:rsidRPr="001C732C">
              <w:rPr>
                <w:rFonts w:ascii="Calibri" w:eastAsia="Calibri" w:hAnsi="Calibri" w:cs="Tahoma"/>
                <w:sz w:val="16"/>
                <w:szCs w:val="18"/>
              </w:rPr>
              <w:t>#FDCEBC</w:t>
            </w:r>
          </w:p>
        </w:tc>
        <w:tc>
          <w:tcPr>
            <w:tcW w:w="881" w:type="dxa"/>
            <w:shd w:val="clear" w:color="auto" w:fill="auto"/>
            <w:vAlign w:val="center"/>
          </w:tcPr>
          <w:p w:rsidR="00BC638B" w:rsidRPr="000B0FDA" w:rsidRDefault="00BC638B" w:rsidP="00BE73B1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 w:rsidRPr="001C732C">
              <w:rPr>
                <w:rFonts w:ascii="Calibri" w:eastAsia="Calibri" w:hAnsi="Calibri" w:cs="Tahoma"/>
                <w:sz w:val="16"/>
                <w:szCs w:val="18"/>
              </w:rPr>
              <w:t>#EA5B0C</w:t>
            </w:r>
          </w:p>
        </w:tc>
      </w:tr>
      <w:tr w:rsidR="00BC638B" w:rsidRPr="003D58ED" w:rsidTr="00BE73B1">
        <w:trPr>
          <w:trHeight w:val="330"/>
        </w:trPr>
        <w:tc>
          <w:tcPr>
            <w:tcW w:w="704" w:type="dxa"/>
            <w:vMerge/>
            <w:shd w:val="clear" w:color="auto" w:fill="auto"/>
            <w:vAlign w:val="center"/>
          </w:tcPr>
          <w:p w:rsidR="00BC638B" w:rsidRPr="00C078BF" w:rsidRDefault="00BC638B" w:rsidP="002E591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C638B" w:rsidRDefault="00BC638B" w:rsidP="002E591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431" w:type="dxa"/>
            <w:shd w:val="clear" w:color="auto" w:fill="auto"/>
            <w:vAlign w:val="center"/>
          </w:tcPr>
          <w:p w:rsidR="00BC638B" w:rsidRPr="000B0FDA" w:rsidRDefault="00BC638B" w:rsidP="002E5914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proofErr w:type="gramStart"/>
            <w:r w:rsidRPr="000B0FDA">
              <w:rPr>
                <w:rFonts w:ascii="Calibri" w:eastAsia="Calibri" w:hAnsi="Calibri" w:cs="Tahoma"/>
                <w:sz w:val="16"/>
                <w:szCs w:val="18"/>
              </w:rPr>
              <w:t>5</w:t>
            </w:r>
            <w:proofErr w:type="gramEnd"/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:rsidR="00BC638B" w:rsidRDefault="00BC638B" w:rsidP="004000A9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81 – 100%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BC638B" w:rsidRDefault="00BC638B" w:rsidP="008474D2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>
              <w:rPr>
                <w:rFonts w:ascii="Calibri" w:eastAsia="Calibri" w:hAnsi="Calibri" w:cs="Tahoma"/>
                <w:sz w:val="16"/>
                <w:szCs w:val="18"/>
              </w:rPr>
              <w:t>E</w:t>
            </w:r>
          </w:p>
        </w:tc>
        <w:tc>
          <w:tcPr>
            <w:tcW w:w="1417" w:type="dxa"/>
            <w:gridSpan w:val="3"/>
            <w:vMerge/>
            <w:shd w:val="clear" w:color="auto" w:fill="auto"/>
          </w:tcPr>
          <w:p w:rsidR="00BC638B" w:rsidRPr="000B0FDA" w:rsidRDefault="00BC638B" w:rsidP="002E5914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:rsidR="00BC638B" w:rsidRPr="000B0FDA" w:rsidRDefault="00BC638B" w:rsidP="00BE73B1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 w:rsidRPr="001C732C">
              <w:rPr>
                <w:rFonts w:ascii="Calibri" w:eastAsia="Calibri" w:hAnsi="Calibri" w:cs="Tahoma"/>
                <w:sz w:val="16"/>
                <w:szCs w:val="18"/>
              </w:rPr>
              <w:t>#E30615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C638B" w:rsidRPr="001C732C" w:rsidRDefault="00BC638B" w:rsidP="00BE73B1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 w:rsidRPr="001C732C">
              <w:rPr>
                <w:rFonts w:ascii="Calibri" w:eastAsia="Calibri" w:hAnsi="Calibri" w:cs="Tahoma"/>
                <w:sz w:val="16"/>
                <w:szCs w:val="18"/>
              </w:rPr>
              <w:t>#FFB5BB</w:t>
            </w:r>
          </w:p>
        </w:tc>
        <w:tc>
          <w:tcPr>
            <w:tcW w:w="881" w:type="dxa"/>
            <w:shd w:val="clear" w:color="auto" w:fill="auto"/>
            <w:vAlign w:val="center"/>
          </w:tcPr>
          <w:p w:rsidR="00BC638B" w:rsidRPr="000B0FDA" w:rsidRDefault="00BC638B" w:rsidP="00BE73B1">
            <w:pPr>
              <w:jc w:val="center"/>
              <w:rPr>
                <w:rFonts w:ascii="Calibri" w:eastAsia="Calibri" w:hAnsi="Calibri" w:cs="Tahoma"/>
                <w:sz w:val="16"/>
                <w:szCs w:val="18"/>
              </w:rPr>
            </w:pPr>
            <w:r w:rsidRPr="001C732C">
              <w:rPr>
                <w:rFonts w:ascii="Calibri" w:eastAsia="Calibri" w:hAnsi="Calibri" w:cs="Tahoma"/>
                <w:sz w:val="16"/>
                <w:szCs w:val="18"/>
              </w:rPr>
              <w:t>#E30615</w:t>
            </w:r>
          </w:p>
        </w:tc>
      </w:tr>
      <w:tr w:rsidR="00BC638B" w:rsidRPr="003D58ED" w:rsidTr="001B3594">
        <w:trPr>
          <w:trHeight w:val="330"/>
        </w:trPr>
        <w:tc>
          <w:tcPr>
            <w:tcW w:w="704" w:type="dxa"/>
            <w:vMerge/>
            <w:shd w:val="clear" w:color="auto" w:fill="auto"/>
            <w:vAlign w:val="center"/>
          </w:tcPr>
          <w:p w:rsidR="00BC638B" w:rsidRPr="00C078BF" w:rsidRDefault="00BC638B" w:rsidP="002E591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C638B" w:rsidRDefault="00BC638B" w:rsidP="002E591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5848" w:type="dxa"/>
            <w:gridSpan w:val="12"/>
            <w:shd w:val="clear" w:color="auto" w:fill="auto"/>
          </w:tcPr>
          <w:p w:rsidR="00BC638B" w:rsidRDefault="00BC638B" w:rsidP="002E5914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  <w:p w:rsidR="00BC638B" w:rsidRPr="00AF299D" w:rsidRDefault="00BC638B" w:rsidP="001752D0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AF299D">
              <w:rPr>
                <w:rFonts w:ascii="Calibri" w:eastAsia="Calibri" w:hAnsi="Calibri" w:cs="Tahoma"/>
                <w:sz w:val="18"/>
                <w:szCs w:val="18"/>
              </w:rPr>
              <w:t xml:space="preserve">Os valores das somatórias de cada faixa, </w:t>
            </w:r>
            <w:r>
              <w:rPr>
                <w:rFonts w:ascii="Calibri" w:eastAsia="Calibri" w:hAnsi="Calibri" w:cs="Tahoma"/>
                <w:sz w:val="18"/>
                <w:szCs w:val="18"/>
              </w:rPr>
              <w:t>quantidade de CNPJ, quantidade de clientes e quantidade de unidades são dispostas nas colunas 3, 4 e 5 respectivamente.</w:t>
            </w:r>
          </w:p>
          <w:p w:rsidR="00BC638B" w:rsidRPr="000B0FDA" w:rsidRDefault="00BC638B" w:rsidP="001752D0">
            <w:pPr>
              <w:rPr>
                <w:rFonts w:ascii="Calibri" w:eastAsia="Calibri" w:hAnsi="Calibri" w:cs="Tahoma"/>
                <w:sz w:val="16"/>
                <w:szCs w:val="18"/>
              </w:rPr>
            </w:pPr>
          </w:p>
        </w:tc>
      </w:tr>
      <w:tr w:rsidR="00BC638B" w:rsidRPr="00C078BF" w:rsidTr="000B0FDA">
        <w:trPr>
          <w:trHeight w:val="50"/>
        </w:trPr>
        <w:tc>
          <w:tcPr>
            <w:tcW w:w="704" w:type="dxa"/>
            <w:vMerge/>
            <w:shd w:val="clear" w:color="auto" w:fill="auto"/>
            <w:vAlign w:val="center"/>
          </w:tcPr>
          <w:p w:rsidR="00BC638B" w:rsidRDefault="00BC638B" w:rsidP="002E591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C638B" w:rsidRPr="00C078BF" w:rsidRDefault="00BC638B" w:rsidP="002E591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849" w:type="dxa"/>
            <w:gridSpan w:val="6"/>
            <w:shd w:val="clear" w:color="auto" w:fill="auto"/>
          </w:tcPr>
          <w:p w:rsidR="00BC638B" w:rsidRPr="00C078BF" w:rsidRDefault="00BC638B" w:rsidP="002E5914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Cores das anotações </w:t>
            </w:r>
          </w:p>
        </w:tc>
        <w:tc>
          <w:tcPr>
            <w:tcW w:w="3999" w:type="dxa"/>
            <w:gridSpan w:val="6"/>
            <w:shd w:val="clear" w:color="auto" w:fill="auto"/>
          </w:tcPr>
          <w:p w:rsidR="00BC638B" w:rsidRPr="00C078BF" w:rsidRDefault="00BC638B" w:rsidP="002E5914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Branco </w:t>
            </w:r>
            <w:del w:id="114" w:author="Wilson Alberto" w:date="2014-12-08T10:05:00Z">
              <w:r w:rsidDel="000C66EB">
                <w:rPr>
                  <w:rFonts w:ascii="Calibri" w:eastAsia="Calibri" w:hAnsi="Calibri" w:cs="Tahoma"/>
                  <w:sz w:val="18"/>
                  <w:szCs w:val="18"/>
                </w:rPr>
                <w:delText>-</w:delText>
              </w:r>
            </w:del>
            <w:ins w:id="115" w:author="Wilson Alberto" w:date="2014-12-08T10:05:00Z">
              <w:r w:rsidR="000C66EB">
                <w:rPr>
                  <w:rFonts w:ascii="Calibri" w:eastAsia="Calibri" w:hAnsi="Calibri" w:cs="Tahoma"/>
                  <w:sz w:val="18"/>
                  <w:szCs w:val="18"/>
                </w:rPr>
                <w:t>–</w:t>
              </w:r>
            </w:ins>
            <w:r>
              <w:rPr>
                <w:rFonts w:ascii="Calibri" w:eastAsia="Calibri" w:hAnsi="Calibri" w:cs="Tahoma"/>
                <w:sz w:val="18"/>
                <w:szCs w:val="18"/>
              </w:rPr>
              <w:t xml:space="preserve"> Automático</w:t>
            </w:r>
          </w:p>
        </w:tc>
      </w:tr>
      <w:tr w:rsidR="00BC638B" w:rsidRPr="00C078BF" w:rsidTr="000B0FDA">
        <w:trPr>
          <w:trHeight w:val="50"/>
        </w:trPr>
        <w:tc>
          <w:tcPr>
            <w:tcW w:w="704" w:type="dxa"/>
            <w:vMerge/>
            <w:shd w:val="clear" w:color="auto" w:fill="auto"/>
            <w:vAlign w:val="center"/>
          </w:tcPr>
          <w:p w:rsidR="00BC638B" w:rsidRDefault="00BC638B" w:rsidP="002E591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C638B" w:rsidRPr="00C078BF" w:rsidRDefault="00BC638B" w:rsidP="002E591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849" w:type="dxa"/>
            <w:gridSpan w:val="6"/>
            <w:shd w:val="clear" w:color="auto" w:fill="auto"/>
          </w:tcPr>
          <w:p w:rsidR="00BC638B" w:rsidRPr="00C078BF" w:rsidRDefault="00BC638B" w:rsidP="002E5914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Fonte</w:t>
            </w:r>
          </w:p>
        </w:tc>
        <w:tc>
          <w:tcPr>
            <w:tcW w:w="3999" w:type="dxa"/>
            <w:gridSpan w:val="6"/>
            <w:shd w:val="clear" w:color="auto" w:fill="auto"/>
          </w:tcPr>
          <w:p w:rsidR="00BC638B" w:rsidRPr="00C078BF" w:rsidRDefault="00BC638B" w:rsidP="002E5914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Arial tamanho nove (9).</w:t>
            </w:r>
          </w:p>
        </w:tc>
      </w:tr>
      <w:tr w:rsidR="00BC638B" w:rsidTr="000B0FDA">
        <w:trPr>
          <w:trHeight w:val="50"/>
        </w:trPr>
        <w:tc>
          <w:tcPr>
            <w:tcW w:w="704" w:type="dxa"/>
            <w:vMerge/>
            <w:shd w:val="clear" w:color="auto" w:fill="auto"/>
            <w:vAlign w:val="center"/>
          </w:tcPr>
          <w:p w:rsidR="00BC638B" w:rsidRDefault="00BC638B" w:rsidP="002E591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53" w:type="dxa"/>
            <w:vMerge/>
            <w:shd w:val="clear" w:color="auto" w:fill="auto"/>
            <w:vAlign w:val="center"/>
          </w:tcPr>
          <w:p w:rsidR="00BC638B" w:rsidRPr="00C078BF" w:rsidRDefault="00BC638B" w:rsidP="002E5914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849" w:type="dxa"/>
            <w:gridSpan w:val="6"/>
            <w:shd w:val="clear" w:color="auto" w:fill="auto"/>
          </w:tcPr>
          <w:p w:rsidR="00BC638B" w:rsidRDefault="00BC638B" w:rsidP="002E5914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Cores da barra de título</w:t>
            </w:r>
          </w:p>
        </w:tc>
        <w:tc>
          <w:tcPr>
            <w:tcW w:w="3999" w:type="dxa"/>
            <w:gridSpan w:val="6"/>
            <w:shd w:val="clear" w:color="auto" w:fill="auto"/>
          </w:tcPr>
          <w:p w:rsidR="00BC638B" w:rsidRDefault="00BC638B" w:rsidP="002E5914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RGB(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107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,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171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,</w:t>
            </w:r>
            <w:r>
              <w:rPr>
                <w:rFonts w:ascii="Calibri" w:eastAsia="Calibri" w:hAnsi="Calibri" w:cs="Tahoma"/>
                <w:sz w:val="18"/>
                <w:szCs w:val="18"/>
                <w:lang w:val="en-US"/>
              </w:rPr>
              <w:t>199</w:t>
            </w:r>
            <w:r w:rsidRPr="00EF736B">
              <w:rPr>
                <w:rFonts w:ascii="Calibri" w:eastAsia="Calibri" w:hAnsi="Calibri" w:cs="Tahoma"/>
                <w:sz w:val="18"/>
                <w:szCs w:val="18"/>
                <w:lang w:val="en-US"/>
              </w:rPr>
              <w:t>)</w:t>
            </w:r>
          </w:p>
        </w:tc>
      </w:tr>
      <w:tr w:rsidR="00BC638B" w:rsidRPr="00C078BF" w:rsidTr="001B3594">
        <w:trPr>
          <w:trHeight w:val="50"/>
        </w:trPr>
        <w:tc>
          <w:tcPr>
            <w:tcW w:w="704" w:type="dxa"/>
            <w:shd w:val="clear" w:color="auto" w:fill="auto"/>
            <w:vAlign w:val="center"/>
          </w:tcPr>
          <w:p w:rsidR="00BC638B" w:rsidRPr="00C078BF" w:rsidRDefault="00FD5CA8" w:rsidP="002E5914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RN06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C638B" w:rsidRPr="00C078BF" w:rsidRDefault="00BC638B" w:rsidP="002E5914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Legendas</w:t>
            </w:r>
          </w:p>
        </w:tc>
        <w:tc>
          <w:tcPr>
            <w:tcW w:w="5848" w:type="dxa"/>
            <w:gridSpan w:val="12"/>
            <w:shd w:val="clear" w:color="auto" w:fill="auto"/>
          </w:tcPr>
          <w:p w:rsidR="00BC638B" w:rsidRPr="00C078BF" w:rsidRDefault="00BC638B" w:rsidP="002E5914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N/A</w:t>
            </w:r>
          </w:p>
        </w:tc>
      </w:tr>
    </w:tbl>
    <w:p w:rsidR="00A46A58" w:rsidRDefault="00A46A58" w:rsidP="003615C3"/>
    <w:p w:rsidR="00A46A58" w:rsidRDefault="00A46A58" w:rsidP="003615C3"/>
    <w:p w:rsidR="00532CDA" w:rsidRDefault="00532CDA" w:rsidP="003615C3"/>
    <w:tbl>
      <w:tblPr>
        <w:tblpPr w:leftFromText="141" w:rightFromText="141" w:vertAnchor="text" w:horzAnchor="page" w:tblpX="1" w:tblpY="15"/>
        <w:tblW w:w="8505" w:type="dxa"/>
        <w:tblInd w:w="2832" w:type="dxa"/>
        <w:tblBorders>
          <w:top w:val="single" w:sz="2" w:space="0" w:color="95B3D7"/>
          <w:left w:val="single" w:sz="2" w:space="0" w:color="95B3D7"/>
          <w:bottom w:val="single" w:sz="2" w:space="0" w:color="95B3D7"/>
          <w:right w:val="single" w:sz="2" w:space="0" w:color="95B3D7"/>
          <w:insideH w:val="single" w:sz="2" w:space="0" w:color="95B3D7"/>
          <w:insideV w:val="single" w:sz="2" w:space="0" w:color="95B3D7"/>
        </w:tblBorders>
        <w:tblLook w:val="04A0" w:firstRow="1" w:lastRow="0" w:firstColumn="1" w:lastColumn="0" w:noHBand="0" w:noVBand="1"/>
      </w:tblPr>
      <w:tblGrid>
        <w:gridCol w:w="419"/>
        <w:gridCol w:w="3845"/>
        <w:gridCol w:w="4241"/>
      </w:tblGrid>
      <w:tr w:rsidR="004F3AEC" w:rsidRPr="00D953CA" w:rsidTr="00B86EF9">
        <w:trPr>
          <w:trHeight w:hRule="exact" w:val="284"/>
        </w:trPr>
        <w:tc>
          <w:tcPr>
            <w:tcW w:w="8505" w:type="dxa"/>
            <w:gridSpan w:val="3"/>
            <w:shd w:val="clear" w:color="auto" w:fill="DBE5F1"/>
          </w:tcPr>
          <w:p w:rsidR="004F3AEC" w:rsidRPr="00D953CA" w:rsidRDefault="004F3AEC" w:rsidP="00521592">
            <w:pPr>
              <w:pStyle w:val="PargrafodaLista"/>
              <w:tabs>
                <w:tab w:val="center" w:pos="4144"/>
                <w:tab w:val="left" w:pos="5414"/>
              </w:tabs>
              <w:ind w:left="0"/>
              <w:rPr>
                <w:rFonts w:cs="Tahoma"/>
                <w:sz w:val="20"/>
              </w:rPr>
            </w:pPr>
            <w:r w:rsidRPr="00D953CA">
              <w:rPr>
                <w:rFonts w:cs="Tahoma"/>
                <w:sz w:val="20"/>
              </w:rPr>
              <w:tab/>
            </w:r>
            <w:r w:rsidRPr="00B82A56">
              <w:rPr>
                <w:rFonts w:cs="Tahoma"/>
                <w:sz w:val="20"/>
              </w:rPr>
              <w:t xml:space="preserve"> Cenário </w:t>
            </w:r>
            <w:proofErr w:type="gramStart"/>
            <w:r w:rsidRPr="00B82A56">
              <w:rPr>
                <w:rFonts w:cs="Tahoma"/>
                <w:sz w:val="20"/>
              </w:rPr>
              <w:t>1</w:t>
            </w:r>
            <w:proofErr w:type="gramEnd"/>
            <w:r w:rsidRPr="00B82A56">
              <w:rPr>
                <w:rFonts w:cs="Tahoma"/>
                <w:sz w:val="20"/>
              </w:rPr>
              <w:t xml:space="preserve">: Selecionar </w:t>
            </w:r>
            <w:r w:rsidR="00521592">
              <w:rPr>
                <w:rFonts w:cs="Tahoma"/>
                <w:sz w:val="20"/>
              </w:rPr>
              <w:t xml:space="preserve">e Aplicar </w:t>
            </w:r>
            <w:r w:rsidRPr="00B82A56">
              <w:rPr>
                <w:rFonts w:cs="Tahoma"/>
                <w:sz w:val="20"/>
              </w:rPr>
              <w:t>Parâmetros</w:t>
            </w:r>
            <w:r w:rsidR="00521592">
              <w:rPr>
                <w:rFonts w:cs="Tahoma"/>
                <w:sz w:val="20"/>
              </w:rPr>
              <w:t xml:space="preserve"> </w:t>
            </w:r>
          </w:p>
        </w:tc>
      </w:tr>
      <w:tr w:rsidR="004F3AEC" w:rsidRPr="00C078BF" w:rsidTr="004F3AEC">
        <w:tc>
          <w:tcPr>
            <w:tcW w:w="4264" w:type="dxa"/>
            <w:gridSpan w:val="2"/>
            <w:shd w:val="clear" w:color="auto" w:fill="auto"/>
          </w:tcPr>
          <w:p w:rsidR="004F3AEC" w:rsidRPr="00B82A56" w:rsidRDefault="004F3AEC" w:rsidP="00B86EF9">
            <w:pPr>
              <w:pStyle w:val="PargrafodaLista"/>
              <w:ind w:left="0"/>
              <w:jc w:val="center"/>
              <w:rPr>
                <w:rFonts w:cs="Tahoma"/>
                <w:sz w:val="20"/>
              </w:rPr>
            </w:pPr>
            <w:r w:rsidRPr="00B82A56">
              <w:rPr>
                <w:rFonts w:cs="Tahoma"/>
                <w:sz w:val="20"/>
              </w:rPr>
              <w:t>Ação do ator</w:t>
            </w:r>
          </w:p>
        </w:tc>
        <w:tc>
          <w:tcPr>
            <w:tcW w:w="4241" w:type="dxa"/>
            <w:shd w:val="clear" w:color="auto" w:fill="auto"/>
          </w:tcPr>
          <w:p w:rsidR="004F3AEC" w:rsidRPr="00B82A56" w:rsidRDefault="004F3AEC" w:rsidP="00B86EF9">
            <w:pPr>
              <w:pStyle w:val="PargrafodaLista"/>
              <w:ind w:left="0"/>
              <w:jc w:val="center"/>
              <w:rPr>
                <w:rFonts w:cs="Tahoma"/>
                <w:sz w:val="20"/>
              </w:rPr>
            </w:pPr>
            <w:r w:rsidRPr="00B82A56">
              <w:rPr>
                <w:rFonts w:cs="Tahoma"/>
                <w:sz w:val="20"/>
              </w:rPr>
              <w:t>Ação do sistema</w:t>
            </w:r>
          </w:p>
        </w:tc>
      </w:tr>
      <w:tr w:rsidR="004F3AEC" w:rsidRPr="00C078BF" w:rsidTr="004F3AEC">
        <w:tc>
          <w:tcPr>
            <w:tcW w:w="419" w:type="dxa"/>
            <w:vMerge w:val="restart"/>
            <w:shd w:val="clear" w:color="auto" w:fill="auto"/>
            <w:vAlign w:val="center"/>
          </w:tcPr>
          <w:p w:rsidR="004F3AEC" w:rsidRPr="006C249D" w:rsidRDefault="004F3AEC" w:rsidP="004F3AEC">
            <w:pPr>
              <w:pStyle w:val="PargrafodaLista"/>
              <w:ind w:left="0"/>
              <w:jc w:val="center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01</w:t>
            </w:r>
          </w:p>
        </w:tc>
        <w:tc>
          <w:tcPr>
            <w:tcW w:w="3845" w:type="dxa"/>
            <w:vMerge w:val="restart"/>
            <w:shd w:val="clear" w:color="auto" w:fill="auto"/>
          </w:tcPr>
          <w:p w:rsidR="004F3AEC" w:rsidRPr="006C249D" w:rsidRDefault="004F3AEC" w:rsidP="004F3AEC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Clica na aba PDV.</w:t>
            </w:r>
          </w:p>
        </w:tc>
        <w:tc>
          <w:tcPr>
            <w:tcW w:w="4241" w:type="dxa"/>
            <w:shd w:val="clear" w:color="auto" w:fill="auto"/>
          </w:tcPr>
          <w:p w:rsidR="004F3AEC" w:rsidRPr="006C249D" w:rsidRDefault="004F3AEC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Exibe Seletor de parâmetros.</w:t>
            </w:r>
          </w:p>
        </w:tc>
      </w:tr>
      <w:tr w:rsidR="004F3AEC" w:rsidRPr="00C078BF" w:rsidTr="004F3AEC">
        <w:tc>
          <w:tcPr>
            <w:tcW w:w="419" w:type="dxa"/>
            <w:vMerge/>
            <w:shd w:val="clear" w:color="auto" w:fill="auto"/>
          </w:tcPr>
          <w:p w:rsidR="004F3AEC" w:rsidRPr="006C249D" w:rsidRDefault="004F3AEC" w:rsidP="00B86EF9">
            <w:pPr>
              <w:pStyle w:val="PargrafodaLista"/>
              <w:ind w:left="0"/>
              <w:jc w:val="center"/>
              <w:rPr>
                <w:rFonts w:cs="Tahoma"/>
                <w:sz w:val="18"/>
              </w:rPr>
            </w:pPr>
          </w:p>
        </w:tc>
        <w:tc>
          <w:tcPr>
            <w:tcW w:w="3845" w:type="dxa"/>
            <w:vMerge/>
            <w:shd w:val="clear" w:color="auto" w:fill="auto"/>
          </w:tcPr>
          <w:p w:rsidR="004F3AEC" w:rsidRPr="006C249D" w:rsidRDefault="004F3AEC" w:rsidP="00B86EF9">
            <w:pPr>
              <w:pStyle w:val="PargrafodaLista"/>
              <w:ind w:left="0"/>
              <w:jc w:val="center"/>
              <w:rPr>
                <w:rFonts w:cs="Tahoma"/>
                <w:sz w:val="18"/>
              </w:rPr>
            </w:pPr>
          </w:p>
        </w:tc>
        <w:tc>
          <w:tcPr>
            <w:tcW w:w="4241" w:type="dxa"/>
            <w:shd w:val="clear" w:color="auto" w:fill="auto"/>
          </w:tcPr>
          <w:p w:rsidR="004F3AEC" w:rsidRPr="006C249D" w:rsidRDefault="004F3AEC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Exibe Seletor de abas.</w:t>
            </w:r>
          </w:p>
        </w:tc>
      </w:tr>
      <w:tr w:rsidR="004F3AEC" w:rsidRPr="00C078BF" w:rsidTr="004F3AEC">
        <w:tc>
          <w:tcPr>
            <w:tcW w:w="419" w:type="dxa"/>
            <w:vMerge/>
            <w:shd w:val="clear" w:color="auto" w:fill="auto"/>
          </w:tcPr>
          <w:p w:rsidR="004F3AEC" w:rsidRPr="006C249D" w:rsidRDefault="004F3AEC" w:rsidP="00B86EF9">
            <w:pPr>
              <w:pStyle w:val="PargrafodaLista"/>
              <w:ind w:left="0"/>
              <w:jc w:val="center"/>
              <w:rPr>
                <w:rFonts w:cs="Tahoma"/>
                <w:sz w:val="18"/>
              </w:rPr>
            </w:pPr>
          </w:p>
        </w:tc>
        <w:tc>
          <w:tcPr>
            <w:tcW w:w="3845" w:type="dxa"/>
            <w:vMerge/>
            <w:shd w:val="clear" w:color="auto" w:fill="auto"/>
          </w:tcPr>
          <w:p w:rsidR="004F3AEC" w:rsidRPr="006C249D" w:rsidRDefault="004F3AEC" w:rsidP="00B86EF9">
            <w:pPr>
              <w:pStyle w:val="PargrafodaLista"/>
              <w:ind w:left="0"/>
              <w:jc w:val="center"/>
              <w:rPr>
                <w:rFonts w:cs="Tahoma"/>
                <w:sz w:val="18"/>
              </w:rPr>
            </w:pPr>
          </w:p>
        </w:tc>
        <w:tc>
          <w:tcPr>
            <w:tcW w:w="4241" w:type="dxa"/>
            <w:shd w:val="clear" w:color="auto" w:fill="auto"/>
          </w:tcPr>
          <w:p w:rsidR="004F3AEC" w:rsidRPr="006C249D" w:rsidRDefault="004F3AEC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Posiciona cursor na lista de seleção de franquias as quais o usuário possui acesso iniciado com a primeira opção.</w:t>
            </w:r>
          </w:p>
        </w:tc>
      </w:tr>
      <w:tr w:rsidR="004F3AEC" w:rsidRPr="00C078BF" w:rsidTr="004F3AEC">
        <w:tc>
          <w:tcPr>
            <w:tcW w:w="419" w:type="dxa"/>
            <w:shd w:val="clear" w:color="auto" w:fill="auto"/>
            <w:vAlign w:val="center"/>
          </w:tcPr>
          <w:p w:rsidR="004F3AEC" w:rsidRPr="006C249D" w:rsidRDefault="004F3AEC" w:rsidP="00B86EF9">
            <w:pPr>
              <w:pStyle w:val="PargrafodaLista"/>
              <w:ind w:left="0"/>
              <w:jc w:val="center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02</w:t>
            </w:r>
          </w:p>
        </w:tc>
        <w:tc>
          <w:tcPr>
            <w:tcW w:w="3845" w:type="dxa"/>
            <w:shd w:val="clear" w:color="auto" w:fill="auto"/>
          </w:tcPr>
          <w:p w:rsidR="004F3AEC" w:rsidRPr="006C249D" w:rsidRDefault="004F3AEC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Seleciona franquia desejada.</w:t>
            </w:r>
          </w:p>
        </w:tc>
        <w:tc>
          <w:tcPr>
            <w:tcW w:w="4241" w:type="dxa"/>
            <w:shd w:val="clear" w:color="auto" w:fill="auto"/>
          </w:tcPr>
          <w:p w:rsidR="004F3AEC" w:rsidRPr="006C249D" w:rsidRDefault="004F3AEC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Posiciona cursor na lista de seleção de produtos pertencentes à franquia selecionada conforme restrições de acesso do usuário, iniciando com a primeira opção obedecendo ao critério de ordem alfabética.</w:t>
            </w:r>
          </w:p>
        </w:tc>
      </w:tr>
      <w:tr w:rsidR="004F3AEC" w:rsidRPr="00C078BF" w:rsidTr="004F3AEC">
        <w:tc>
          <w:tcPr>
            <w:tcW w:w="419" w:type="dxa"/>
            <w:shd w:val="clear" w:color="auto" w:fill="auto"/>
            <w:vAlign w:val="center"/>
          </w:tcPr>
          <w:p w:rsidR="004F3AEC" w:rsidRPr="006C249D" w:rsidRDefault="004F3AEC" w:rsidP="00B86EF9">
            <w:pPr>
              <w:pStyle w:val="PargrafodaLista"/>
              <w:ind w:left="0"/>
              <w:jc w:val="center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03</w:t>
            </w:r>
          </w:p>
        </w:tc>
        <w:tc>
          <w:tcPr>
            <w:tcW w:w="3845" w:type="dxa"/>
            <w:shd w:val="clear" w:color="auto" w:fill="auto"/>
          </w:tcPr>
          <w:p w:rsidR="004F3AEC" w:rsidRPr="006C249D" w:rsidRDefault="004F3AEC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Seleciona produto ou produtos desejados.</w:t>
            </w:r>
          </w:p>
        </w:tc>
        <w:tc>
          <w:tcPr>
            <w:tcW w:w="4241" w:type="dxa"/>
            <w:shd w:val="clear" w:color="auto" w:fill="auto"/>
          </w:tcPr>
          <w:p w:rsidR="004F3AEC" w:rsidRPr="006C249D" w:rsidRDefault="004F3AEC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Posiciona cursor na seleção do tipo período, iniciando com o tipo “MÊS”.</w:t>
            </w:r>
          </w:p>
        </w:tc>
      </w:tr>
      <w:tr w:rsidR="004F3AEC" w:rsidRPr="00C078BF" w:rsidTr="00B86EF9">
        <w:tc>
          <w:tcPr>
            <w:tcW w:w="419" w:type="dxa"/>
            <w:shd w:val="clear" w:color="auto" w:fill="auto"/>
            <w:vAlign w:val="center"/>
          </w:tcPr>
          <w:p w:rsidR="004F3AEC" w:rsidRPr="006C249D" w:rsidRDefault="004F3AEC" w:rsidP="00B86EF9">
            <w:pPr>
              <w:pStyle w:val="PargrafodaLista"/>
              <w:ind w:left="0"/>
              <w:jc w:val="center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lastRenderedPageBreak/>
              <w:t>04</w:t>
            </w:r>
          </w:p>
        </w:tc>
        <w:tc>
          <w:tcPr>
            <w:tcW w:w="3845" w:type="dxa"/>
            <w:shd w:val="clear" w:color="auto" w:fill="auto"/>
          </w:tcPr>
          <w:p w:rsidR="004F3AEC" w:rsidRPr="006C249D" w:rsidRDefault="004F3AEC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Seleciona tipo do período.</w:t>
            </w:r>
          </w:p>
        </w:tc>
        <w:tc>
          <w:tcPr>
            <w:tcW w:w="4241" w:type="dxa"/>
            <w:shd w:val="clear" w:color="auto" w:fill="auto"/>
          </w:tcPr>
          <w:p w:rsidR="004F3AEC" w:rsidRPr="006C249D" w:rsidRDefault="004F3AEC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Posiciona cursor na seleção de mês/ano de referência iniciando pelo mês/ano corrente.</w:t>
            </w:r>
          </w:p>
        </w:tc>
      </w:tr>
      <w:tr w:rsidR="004F3AEC" w:rsidRPr="00C078BF" w:rsidTr="00B86EF9">
        <w:tc>
          <w:tcPr>
            <w:tcW w:w="419" w:type="dxa"/>
            <w:shd w:val="clear" w:color="auto" w:fill="auto"/>
            <w:vAlign w:val="center"/>
          </w:tcPr>
          <w:p w:rsidR="004F3AEC" w:rsidRPr="006C249D" w:rsidRDefault="004F3AEC" w:rsidP="00B86EF9">
            <w:pPr>
              <w:pStyle w:val="PargrafodaLista"/>
              <w:ind w:left="0"/>
              <w:jc w:val="center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05</w:t>
            </w:r>
          </w:p>
        </w:tc>
        <w:tc>
          <w:tcPr>
            <w:tcW w:w="3845" w:type="dxa"/>
            <w:shd w:val="clear" w:color="auto" w:fill="auto"/>
          </w:tcPr>
          <w:p w:rsidR="004F3AEC" w:rsidRPr="006C249D" w:rsidRDefault="004F3AEC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Seleciona mês/ano de referência utilizando as setas laterais</w:t>
            </w:r>
          </w:p>
        </w:tc>
        <w:tc>
          <w:tcPr>
            <w:tcW w:w="4241" w:type="dxa"/>
            <w:shd w:val="clear" w:color="auto" w:fill="auto"/>
          </w:tcPr>
          <w:p w:rsidR="004F3AEC" w:rsidRPr="006C249D" w:rsidRDefault="004F3AEC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Posiciona cursor no botão “APLICAR”.</w:t>
            </w:r>
          </w:p>
        </w:tc>
      </w:tr>
      <w:tr w:rsidR="004F3AEC" w:rsidRPr="00C078BF" w:rsidTr="00B86EF9">
        <w:tc>
          <w:tcPr>
            <w:tcW w:w="419" w:type="dxa"/>
            <w:shd w:val="clear" w:color="auto" w:fill="auto"/>
            <w:vAlign w:val="center"/>
          </w:tcPr>
          <w:p w:rsidR="004F3AEC" w:rsidRPr="006C249D" w:rsidRDefault="004F3AEC" w:rsidP="00B86EF9">
            <w:pPr>
              <w:pStyle w:val="PargrafodaLista"/>
              <w:ind w:left="0"/>
              <w:jc w:val="center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06</w:t>
            </w:r>
          </w:p>
        </w:tc>
        <w:tc>
          <w:tcPr>
            <w:tcW w:w="3845" w:type="dxa"/>
            <w:shd w:val="clear" w:color="auto" w:fill="auto"/>
          </w:tcPr>
          <w:p w:rsidR="004F3AEC" w:rsidRPr="006C249D" w:rsidRDefault="004F3AEC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Clica no botão “APLICAR”.</w:t>
            </w:r>
          </w:p>
        </w:tc>
        <w:tc>
          <w:tcPr>
            <w:tcW w:w="4241" w:type="dxa"/>
            <w:shd w:val="clear" w:color="auto" w:fill="auto"/>
          </w:tcPr>
          <w:p w:rsidR="004F3AEC" w:rsidRPr="006C249D" w:rsidRDefault="004F3AEC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Verifica existência de dados para os filtros selecionados.</w:t>
            </w:r>
          </w:p>
          <w:p w:rsidR="004F3AEC" w:rsidRPr="006C249D" w:rsidRDefault="004F3AEC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Exibe Gráficos</w:t>
            </w:r>
          </w:p>
        </w:tc>
      </w:tr>
      <w:tr w:rsidR="005E5226" w:rsidRPr="00D953CA" w:rsidTr="00B86EF9">
        <w:trPr>
          <w:trHeight w:hRule="exact" w:val="284"/>
        </w:trPr>
        <w:tc>
          <w:tcPr>
            <w:tcW w:w="8505" w:type="dxa"/>
            <w:gridSpan w:val="3"/>
            <w:shd w:val="clear" w:color="auto" w:fill="DBE5F1"/>
          </w:tcPr>
          <w:p w:rsidR="005E5226" w:rsidRPr="00D953CA" w:rsidRDefault="005E5226" w:rsidP="00B86EF9">
            <w:pPr>
              <w:pStyle w:val="PargrafodaLista"/>
              <w:tabs>
                <w:tab w:val="center" w:pos="4144"/>
                <w:tab w:val="left" w:pos="5414"/>
              </w:tabs>
              <w:ind w:left="0"/>
              <w:rPr>
                <w:rFonts w:cs="Tahoma"/>
                <w:sz w:val="20"/>
              </w:rPr>
            </w:pPr>
            <w:r w:rsidRPr="00D953CA">
              <w:rPr>
                <w:rFonts w:cs="Tahoma"/>
                <w:sz w:val="20"/>
              </w:rPr>
              <w:tab/>
            </w:r>
            <w:r w:rsidRPr="00B82A56">
              <w:rPr>
                <w:rFonts w:cs="Tahoma"/>
                <w:sz w:val="20"/>
              </w:rPr>
              <w:t xml:space="preserve"> Cenário alternativo </w:t>
            </w:r>
            <w:proofErr w:type="gramStart"/>
            <w:r w:rsidRPr="00B82A56">
              <w:rPr>
                <w:rFonts w:cs="Tahoma"/>
                <w:sz w:val="20"/>
              </w:rPr>
              <w:t>1</w:t>
            </w:r>
            <w:proofErr w:type="gramEnd"/>
            <w:r w:rsidRPr="00B82A56">
              <w:rPr>
                <w:rFonts w:cs="Tahoma"/>
                <w:sz w:val="20"/>
              </w:rPr>
              <w:t>: Filtros não selecionados</w:t>
            </w:r>
          </w:p>
        </w:tc>
      </w:tr>
      <w:tr w:rsidR="005E5226" w:rsidRPr="00B82A56" w:rsidTr="00B86EF9">
        <w:tc>
          <w:tcPr>
            <w:tcW w:w="419" w:type="dxa"/>
            <w:shd w:val="clear" w:color="auto" w:fill="auto"/>
            <w:vAlign w:val="center"/>
          </w:tcPr>
          <w:p w:rsidR="005E5226" w:rsidRPr="006C249D" w:rsidRDefault="005E5226" w:rsidP="00B86EF9">
            <w:pPr>
              <w:pStyle w:val="PargrafodaLista"/>
              <w:ind w:left="0"/>
              <w:jc w:val="center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01</w:t>
            </w:r>
          </w:p>
        </w:tc>
        <w:tc>
          <w:tcPr>
            <w:tcW w:w="3845" w:type="dxa"/>
            <w:shd w:val="clear" w:color="auto" w:fill="auto"/>
          </w:tcPr>
          <w:p w:rsidR="005E5226" w:rsidRPr="006C249D" w:rsidRDefault="005E5226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Clica no botão “APLICAR”.</w:t>
            </w:r>
          </w:p>
        </w:tc>
        <w:tc>
          <w:tcPr>
            <w:tcW w:w="4241" w:type="dxa"/>
            <w:shd w:val="clear" w:color="auto" w:fill="auto"/>
          </w:tcPr>
          <w:p w:rsidR="005E5226" w:rsidRPr="006C249D" w:rsidRDefault="005E5226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Verifica existência de dados para os filtros padrões</w:t>
            </w:r>
          </w:p>
        </w:tc>
      </w:tr>
      <w:tr w:rsidR="005E5226" w:rsidRPr="00B82A56" w:rsidTr="00B86EF9">
        <w:tc>
          <w:tcPr>
            <w:tcW w:w="419" w:type="dxa"/>
            <w:shd w:val="clear" w:color="auto" w:fill="auto"/>
            <w:vAlign w:val="center"/>
          </w:tcPr>
          <w:p w:rsidR="005E5226" w:rsidRPr="006C249D" w:rsidRDefault="005E5226" w:rsidP="00B86EF9">
            <w:pPr>
              <w:pStyle w:val="PargrafodaLista"/>
              <w:ind w:left="0"/>
              <w:jc w:val="center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02</w:t>
            </w:r>
          </w:p>
        </w:tc>
        <w:tc>
          <w:tcPr>
            <w:tcW w:w="3845" w:type="dxa"/>
            <w:shd w:val="clear" w:color="auto" w:fill="auto"/>
          </w:tcPr>
          <w:p w:rsidR="005E5226" w:rsidRPr="006C249D" w:rsidRDefault="005E5226" w:rsidP="00B86EF9">
            <w:pPr>
              <w:pStyle w:val="PargrafodaLista"/>
              <w:ind w:left="0"/>
              <w:rPr>
                <w:rFonts w:cs="Tahoma"/>
                <w:sz w:val="18"/>
              </w:rPr>
            </w:pPr>
          </w:p>
        </w:tc>
        <w:tc>
          <w:tcPr>
            <w:tcW w:w="4241" w:type="dxa"/>
            <w:shd w:val="clear" w:color="auto" w:fill="auto"/>
          </w:tcPr>
          <w:p w:rsidR="005E5226" w:rsidRPr="006C249D" w:rsidRDefault="005E5226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Exibe Gráficos</w:t>
            </w:r>
          </w:p>
        </w:tc>
      </w:tr>
      <w:tr w:rsidR="005E5226" w:rsidRPr="00D953CA" w:rsidTr="00B86EF9">
        <w:trPr>
          <w:trHeight w:hRule="exact" w:val="284"/>
        </w:trPr>
        <w:tc>
          <w:tcPr>
            <w:tcW w:w="8505" w:type="dxa"/>
            <w:gridSpan w:val="3"/>
            <w:shd w:val="clear" w:color="auto" w:fill="DBE5F1"/>
          </w:tcPr>
          <w:p w:rsidR="005E5226" w:rsidRPr="00D953CA" w:rsidRDefault="005E5226" w:rsidP="00B86EF9">
            <w:pPr>
              <w:pStyle w:val="PargrafodaLista"/>
              <w:tabs>
                <w:tab w:val="center" w:pos="4144"/>
                <w:tab w:val="left" w:pos="5414"/>
              </w:tabs>
              <w:ind w:left="0"/>
              <w:rPr>
                <w:rFonts w:cs="Tahoma"/>
                <w:sz w:val="20"/>
              </w:rPr>
            </w:pPr>
            <w:r w:rsidRPr="00D953CA">
              <w:rPr>
                <w:rFonts w:cs="Tahoma"/>
                <w:sz w:val="20"/>
              </w:rPr>
              <w:tab/>
            </w:r>
            <w:r w:rsidRPr="00B82A56">
              <w:rPr>
                <w:rFonts w:cs="Tahoma"/>
                <w:sz w:val="20"/>
              </w:rPr>
              <w:t xml:space="preserve"> Cenário alternativo </w:t>
            </w:r>
            <w:proofErr w:type="gramStart"/>
            <w:r w:rsidRPr="00B82A56">
              <w:rPr>
                <w:rFonts w:cs="Tahoma"/>
                <w:sz w:val="20"/>
              </w:rPr>
              <w:t>2</w:t>
            </w:r>
            <w:proofErr w:type="gramEnd"/>
            <w:r w:rsidRPr="00B82A56">
              <w:rPr>
                <w:rFonts w:cs="Tahoma"/>
                <w:sz w:val="20"/>
              </w:rPr>
              <w:t>: Não existem dados para os filtros selecionados</w:t>
            </w:r>
          </w:p>
        </w:tc>
      </w:tr>
      <w:tr w:rsidR="005E5226" w:rsidRPr="00B82A56" w:rsidTr="00B86EF9">
        <w:tc>
          <w:tcPr>
            <w:tcW w:w="419" w:type="dxa"/>
            <w:shd w:val="clear" w:color="auto" w:fill="auto"/>
            <w:vAlign w:val="center"/>
          </w:tcPr>
          <w:p w:rsidR="005E5226" w:rsidRPr="006C249D" w:rsidRDefault="005E5226" w:rsidP="00B86EF9">
            <w:pPr>
              <w:pStyle w:val="PargrafodaLista"/>
              <w:ind w:left="0"/>
              <w:jc w:val="center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01</w:t>
            </w:r>
          </w:p>
        </w:tc>
        <w:tc>
          <w:tcPr>
            <w:tcW w:w="3845" w:type="dxa"/>
            <w:shd w:val="clear" w:color="auto" w:fill="auto"/>
          </w:tcPr>
          <w:p w:rsidR="005E5226" w:rsidRPr="006C249D" w:rsidRDefault="005E5226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Clica no botão “APLICAR”.</w:t>
            </w:r>
          </w:p>
        </w:tc>
        <w:tc>
          <w:tcPr>
            <w:tcW w:w="4241" w:type="dxa"/>
            <w:shd w:val="clear" w:color="auto" w:fill="auto"/>
          </w:tcPr>
          <w:p w:rsidR="005E5226" w:rsidRPr="006C249D" w:rsidRDefault="005E5226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Exibe mensagem “Não há dados para exibição dos gráficos.”.</w:t>
            </w:r>
          </w:p>
        </w:tc>
      </w:tr>
      <w:tr w:rsidR="005E5226" w:rsidRPr="00B82A56" w:rsidTr="00B86EF9">
        <w:tc>
          <w:tcPr>
            <w:tcW w:w="419" w:type="dxa"/>
            <w:shd w:val="clear" w:color="auto" w:fill="auto"/>
            <w:vAlign w:val="center"/>
          </w:tcPr>
          <w:p w:rsidR="005E5226" w:rsidRPr="006C249D" w:rsidRDefault="005E5226" w:rsidP="00B86EF9">
            <w:pPr>
              <w:pStyle w:val="PargrafodaLista"/>
              <w:ind w:left="0"/>
              <w:jc w:val="center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02</w:t>
            </w:r>
          </w:p>
        </w:tc>
        <w:tc>
          <w:tcPr>
            <w:tcW w:w="3845" w:type="dxa"/>
            <w:shd w:val="clear" w:color="auto" w:fill="auto"/>
          </w:tcPr>
          <w:p w:rsidR="005E5226" w:rsidRPr="006C249D" w:rsidRDefault="005E5226" w:rsidP="00B86EF9">
            <w:pPr>
              <w:pStyle w:val="PargrafodaLista"/>
              <w:ind w:left="0"/>
              <w:rPr>
                <w:rFonts w:cs="Tahoma"/>
                <w:sz w:val="18"/>
              </w:rPr>
            </w:pPr>
          </w:p>
        </w:tc>
        <w:tc>
          <w:tcPr>
            <w:tcW w:w="4241" w:type="dxa"/>
            <w:shd w:val="clear" w:color="auto" w:fill="auto"/>
          </w:tcPr>
          <w:p w:rsidR="005E5226" w:rsidRPr="006C249D" w:rsidRDefault="005E5226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Posiciona cursor na seleção de mês/ano de referência iniciando pelo mês/ano corrente.</w:t>
            </w:r>
          </w:p>
        </w:tc>
      </w:tr>
      <w:tr w:rsidR="005E5226" w:rsidRPr="00D953CA" w:rsidTr="00B86EF9">
        <w:trPr>
          <w:trHeight w:hRule="exact" w:val="284"/>
        </w:trPr>
        <w:tc>
          <w:tcPr>
            <w:tcW w:w="8505" w:type="dxa"/>
            <w:gridSpan w:val="3"/>
            <w:shd w:val="clear" w:color="auto" w:fill="DBE5F1"/>
          </w:tcPr>
          <w:p w:rsidR="005E5226" w:rsidRPr="00D953CA" w:rsidRDefault="005E5226" w:rsidP="00B86EF9">
            <w:pPr>
              <w:pStyle w:val="PargrafodaLista"/>
              <w:tabs>
                <w:tab w:val="center" w:pos="4144"/>
                <w:tab w:val="left" w:pos="5414"/>
              </w:tabs>
              <w:ind w:left="0"/>
              <w:rPr>
                <w:rFonts w:cs="Tahoma"/>
                <w:sz w:val="20"/>
              </w:rPr>
            </w:pPr>
            <w:r w:rsidRPr="00D953CA">
              <w:rPr>
                <w:rFonts w:cs="Tahoma"/>
                <w:sz w:val="20"/>
              </w:rPr>
              <w:tab/>
            </w:r>
            <w:r w:rsidRPr="00B82A56">
              <w:rPr>
                <w:rFonts w:cs="Tahoma"/>
                <w:sz w:val="20"/>
              </w:rPr>
              <w:t xml:space="preserve"> Cenário alternativo </w:t>
            </w:r>
            <w:proofErr w:type="gramStart"/>
            <w:r w:rsidRPr="00B82A56">
              <w:rPr>
                <w:rFonts w:cs="Tahoma"/>
                <w:sz w:val="20"/>
              </w:rPr>
              <w:t>3</w:t>
            </w:r>
            <w:proofErr w:type="gramEnd"/>
            <w:r w:rsidRPr="00B82A56">
              <w:rPr>
                <w:rFonts w:cs="Tahoma"/>
                <w:sz w:val="20"/>
              </w:rPr>
              <w:t>: Clique em outra aba</w:t>
            </w:r>
          </w:p>
        </w:tc>
      </w:tr>
      <w:tr w:rsidR="005E5226" w:rsidRPr="00B82A56" w:rsidTr="00B86EF9">
        <w:tc>
          <w:tcPr>
            <w:tcW w:w="419" w:type="dxa"/>
            <w:shd w:val="clear" w:color="auto" w:fill="auto"/>
            <w:vAlign w:val="center"/>
          </w:tcPr>
          <w:p w:rsidR="005E5226" w:rsidRPr="006C249D" w:rsidRDefault="005E5226" w:rsidP="00B86EF9">
            <w:pPr>
              <w:pStyle w:val="PargrafodaLista"/>
              <w:ind w:left="0"/>
              <w:jc w:val="center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01</w:t>
            </w:r>
          </w:p>
        </w:tc>
        <w:tc>
          <w:tcPr>
            <w:tcW w:w="3845" w:type="dxa"/>
            <w:shd w:val="clear" w:color="auto" w:fill="auto"/>
          </w:tcPr>
          <w:p w:rsidR="005E5226" w:rsidRPr="006C249D" w:rsidRDefault="005E5226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Clica em uma das abas disponíveis no seletor de abas.</w:t>
            </w:r>
          </w:p>
        </w:tc>
        <w:tc>
          <w:tcPr>
            <w:tcW w:w="4241" w:type="dxa"/>
            <w:shd w:val="clear" w:color="auto" w:fill="auto"/>
          </w:tcPr>
          <w:p w:rsidR="005E5226" w:rsidRPr="006C249D" w:rsidRDefault="005E5226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6C249D">
              <w:rPr>
                <w:rFonts w:cs="Tahoma"/>
                <w:sz w:val="18"/>
              </w:rPr>
              <w:t>Redireciona para a página referente à aba clicada.</w:t>
            </w:r>
          </w:p>
        </w:tc>
      </w:tr>
      <w:tr w:rsidR="00C55FBC" w:rsidRPr="00D953CA" w:rsidTr="00B86EF9">
        <w:trPr>
          <w:trHeight w:hRule="exact" w:val="284"/>
        </w:trPr>
        <w:tc>
          <w:tcPr>
            <w:tcW w:w="8505" w:type="dxa"/>
            <w:gridSpan w:val="3"/>
            <w:shd w:val="clear" w:color="auto" w:fill="DBE5F1"/>
          </w:tcPr>
          <w:p w:rsidR="00C55FBC" w:rsidRPr="00D953CA" w:rsidRDefault="00C55FBC" w:rsidP="00C55FBC">
            <w:pPr>
              <w:pStyle w:val="PargrafodaLista"/>
              <w:tabs>
                <w:tab w:val="center" w:pos="4144"/>
                <w:tab w:val="left" w:pos="5414"/>
              </w:tabs>
              <w:ind w:left="0"/>
              <w:rPr>
                <w:rFonts w:cs="Tahoma"/>
                <w:sz w:val="20"/>
              </w:rPr>
            </w:pPr>
            <w:r w:rsidRPr="00D953CA">
              <w:rPr>
                <w:rFonts w:cs="Tahoma"/>
                <w:sz w:val="20"/>
              </w:rPr>
              <w:tab/>
            </w:r>
            <w:r w:rsidRPr="00B82A56">
              <w:rPr>
                <w:rFonts w:cs="Tahoma"/>
                <w:sz w:val="20"/>
              </w:rPr>
              <w:t xml:space="preserve"> Cenário </w:t>
            </w:r>
            <w:r>
              <w:rPr>
                <w:rFonts w:cs="Tahoma"/>
                <w:sz w:val="20"/>
              </w:rPr>
              <w:t>de Exceção</w:t>
            </w:r>
          </w:p>
        </w:tc>
      </w:tr>
      <w:tr w:rsidR="00C55FBC" w:rsidRPr="00B82A56" w:rsidTr="00B86EF9">
        <w:tc>
          <w:tcPr>
            <w:tcW w:w="419" w:type="dxa"/>
            <w:shd w:val="clear" w:color="auto" w:fill="auto"/>
            <w:vAlign w:val="center"/>
          </w:tcPr>
          <w:p w:rsidR="00C55FBC" w:rsidRPr="00B82A56" w:rsidRDefault="00532CDA" w:rsidP="00B86EF9">
            <w:pPr>
              <w:pStyle w:val="PargrafodaLista"/>
              <w:ind w:left="0"/>
              <w:jc w:val="center"/>
              <w:rPr>
                <w:rFonts w:cs="Tahoma"/>
                <w:sz w:val="20"/>
              </w:rPr>
            </w:pPr>
            <w:r w:rsidRPr="00532CDA">
              <w:rPr>
                <w:rFonts w:cs="Tahoma"/>
                <w:sz w:val="18"/>
              </w:rPr>
              <w:t>01</w:t>
            </w:r>
          </w:p>
        </w:tc>
        <w:tc>
          <w:tcPr>
            <w:tcW w:w="3845" w:type="dxa"/>
            <w:shd w:val="clear" w:color="auto" w:fill="auto"/>
          </w:tcPr>
          <w:p w:rsidR="00C55FBC" w:rsidRPr="00532CDA" w:rsidRDefault="00532CDA" w:rsidP="00532CDA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532CDA">
              <w:rPr>
                <w:rFonts w:cs="Tahoma"/>
                <w:sz w:val="18"/>
              </w:rPr>
              <w:t xml:space="preserve">Usuário não </w:t>
            </w:r>
            <w:proofErr w:type="spellStart"/>
            <w:r w:rsidRPr="00532CDA">
              <w:rPr>
                <w:rFonts w:cs="Tahoma"/>
                <w:sz w:val="18"/>
              </w:rPr>
              <w:t>logado</w:t>
            </w:r>
            <w:proofErr w:type="spellEnd"/>
            <w:r w:rsidRPr="00532CDA">
              <w:rPr>
                <w:rFonts w:cs="Tahoma"/>
                <w:sz w:val="18"/>
              </w:rPr>
              <w:t xml:space="preserve"> insere </w:t>
            </w:r>
            <w:proofErr w:type="spellStart"/>
            <w:r w:rsidRPr="00532CDA">
              <w:rPr>
                <w:rFonts w:cs="Tahoma"/>
                <w:sz w:val="18"/>
              </w:rPr>
              <w:t>url</w:t>
            </w:r>
            <w:proofErr w:type="spellEnd"/>
            <w:r w:rsidRPr="00532CDA">
              <w:rPr>
                <w:rFonts w:cs="Tahoma"/>
                <w:sz w:val="18"/>
              </w:rPr>
              <w:t xml:space="preserve"> completa de acesso </w:t>
            </w:r>
            <w:r w:rsidR="004E7767" w:rsidRPr="00532CDA">
              <w:rPr>
                <w:rFonts w:cs="Tahoma"/>
                <w:sz w:val="18"/>
              </w:rPr>
              <w:t>à</w:t>
            </w:r>
            <w:r w:rsidRPr="00532CDA">
              <w:rPr>
                <w:rFonts w:cs="Tahoma"/>
                <w:sz w:val="18"/>
              </w:rPr>
              <w:t xml:space="preserve"> aba PDV.</w:t>
            </w:r>
          </w:p>
        </w:tc>
        <w:tc>
          <w:tcPr>
            <w:tcW w:w="4241" w:type="dxa"/>
            <w:shd w:val="clear" w:color="auto" w:fill="auto"/>
          </w:tcPr>
          <w:p w:rsidR="00C55FBC" w:rsidRPr="00532CDA" w:rsidRDefault="004E7767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 xml:space="preserve">Redireciona para a página de </w:t>
            </w:r>
            <w:proofErr w:type="spellStart"/>
            <w:r>
              <w:rPr>
                <w:rFonts w:cs="Tahoma"/>
                <w:sz w:val="18"/>
              </w:rPr>
              <w:t>login</w:t>
            </w:r>
            <w:proofErr w:type="spellEnd"/>
            <w:r>
              <w:rPr>
                <w:rFonts w:cs="Tahoma"/>
                <w:sz w:val="18"/>
              </w:rPr>
              <w:t>.</w:t>
            </w:r>
          </w:p>
        </w:tc>
      </w:tr>
      <w:tr w:rsidR="004E7767" w:rsidRPr="00B82A56" w:rsidTr="00B86EF9">
        <w:tc>
          <w:tcPr>
            <w:tcW w:w="419" w:type="dxa"/>
            <w:shd w:val="clear" w:color="auto" w:fill="auto"/>
            <w:vAlign w:val="center"/>
          </w:tcPr>
          <w:p w:rsidR="004E7767" w:rsidRPr="00532CDA" w:rsidRDefault="004E7767" w:rsidP="00B86EF9">
            <w:pPr>
              <w:pStyle w:val="PargrafodaLista"/>
              <w:ind w:left="0"/>
              <w:jc w:val="center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02</w:t>
            </w:r>
          </w:p>
        </w:tc>
        <w:tc>
          <w:tcPr>
            <w:tcW w:w="3845" w:type="dxa"/>
            <w:shd w:val="clear" w:color="auto" w:fill="auto"/>
          </w:tcPr>
          <w:p w:rsidR="004E7767" w:rsidRPr="00532CDA" w:rsidRDefault="004E7767" w:rsidP="004E7767">
            <w:pPr>
              <w:pStyle w:val="PargrafodaLista"/>
              <w:ind w:left="0"/>
              <w:rPr>
                <w:rFonts w:cs="Tahoma"/>
                <w:sz w:val="18"/>
              </w:rPr>
            </w:pPr>
            <w:r w:rsidRPr="00532CDA">
              <w:rPr>
                <w:rFonts w:cs="Tahoma"/>
                <w:sz w:val="18"/>
              </w:rPr>
              <w:t xml:space="preserve">Usuário </w:t>
            </w:r>
            <w:proofErr w:type="spellStart"/>
            <w:r w:rsidRPr="00532CDA">
              <w:rPr>
                <w:rFonts w:cs="Tahoma"/>
                <w:sz w:val="18"/>
              </w:rPr>
              <w:t>logado</w:t>
            </w:r>
            <w:proofErr w:type="spellEnd"/>
            <w:r w:rsidRPr="00532CDA">
              <w:rPr>
                <w:rFonts w:cs="Tahoma"/>
                <w:sz w:val="18"/>
              </w:rPr>
              <w:t xml:space="preserve"> </w:t>
            </w:r>
            <w:r>
              <w:rPr>
                <w:rFonts w:cs="Tahoma"/>
                <w:sz w:val="18"/>
              </w:rPr>
              <w:t xml:space="preserve">sem permissão de administrador </w:t>
            </w:r>
            <w:r w:rsidRPr="00532CDA">
              <w:rPr>
                <w:rFonts w:cs="Tahoma"/>
                <w:sz w:val="18"/>
              </w:rPr>
              <w:t xml:space="preserve">insere </w:t>
            </w:r>
            <w:proofErr w:type="spellStart"/>
            <w:r w:rsidRPr="00532CDA">
              <w:rPr>
                <w:rFonts w:cs="Tahoma"/>
                <w:sz w:val="18"/>
              </w:rPr>
              <w:t>url</w:t>
            </w:r>
            <w:proofErr w:type="spellEnd"/>
            <w:r w:rsidRPr="00532CDA">
              <w:rPr>
                <w:rFonts w:cs="Tahoma"/>
                <w:sz w:val="18"/>
              </w:rPr>
              <w:t xml:space="preserve"> completa de acesso à aba PDV.</w:t>
            </w:r>
          </w:p>
        </w:tc>
        <w:tc>
          <w:tcPr>
            <w:tcW w:w="4241" w:type="dxa"/>
            <w:shd w:val="clear" w:color="auto" w:fill="auto"/>
          </w:tcPr>
          <w:p w:rsidR="004E7767" w:rsidRDefault="004E7767" w:rsidP="00B86EF9">
            <w:pPr>
              <w:pStyle w:val="PargrafodaLista"/>
              <w:ind w:left="0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Redireciona para a aba força de vendas.</w:t>
            </w:r>
          </w:p>
        </w:tc>
      </w:tr>
    </w:tbl>
    <w:p w:rsidR="004F3AEC" w:rsidRDefault="004F3AEC" w:rsidP="004F3AEC"/>
    <w:p w:rsidR="00211D9F" w:rsidRDefault="00211D9F" w:rsidP="004F3AEC"/>
    <w:p w:rsidR="003615C3" w:rsidRDefault="003615C3" w:rsidP="008A13F7">
      <w:pPr>
        <w:pStyle w:val="PargrafodaLista"/>
        <w:numPr>
          <w:ilvl w:val="2"/>
          <w:numId w:val="1"/>
        </w:numPr>
        <w:spacing w:after="0"/>
        <w:contextualSpacing w:val="0"/>
        <w:rPr>
          <w:rFonts w:cs="Tahoma"/>
        </w:rPr>
      </w:pPr>
      <w:r>
        <w:rPr>
          <w:rFonts w:cs="Tahoma"/>
        </w:rPr>
        <w:t>Não funcionais</w:t>
      </w:r>
    </w:p>
    <w:p w:rsidR="007B2E60" w:rsidRDefault="007B2E60" w:rsidP="007B2E60"/>
    <w:tbl>
      <w:tblPr>
        <w:tblpPr w:leftFromText="141" w:rightFromText="141" w:vertAnchor="text" w:horzAnchor="page" w:tblpX="1" w:tblpY="15"/>
        <w:tblW w:w="8505" w:type="dxa"/>
        <w:tblInd w:w="2832" w:type="dxa"/>
        <w:tblBorders>
          <w:top w:val="single" w:sz="2" w:space="0" w:color="95B3D7"/>
          <w:left w:val="single" w:sz="2" w:space="0" w:color="95B3D7"/>
          <w:bottom w:val="single" w:sz="2" w:space="0" w:color="95B3D7"/>
          <w:right w:val="single" w:sz="2" w:space="0" w:color="95B3D7"/>
          <w:insideH w:val="single" w:sz="2" w:space="0" w:color="95B3D7"/>
          <w:insideV w:val="single" w:sz="2" w:space="0" w:color="95B3D7"/>
        </w:tblBorders>
        <w:tblLook w:val="04A0" w:firstRow="1" w:lastRow="0" w:firstColumn="1" w:lastColumn="0" w:noHBand="0" w:noVBand="1"/>
      </w:tblPr>
      <w:tblGrid>
        <w:gridCol w:w="704"/>
        <w:gridCol w:w="1953"/>
        <w:gridCol w:w="5848"/>
      </w:tblGrid>
      <w:tr w:rsidR="007B2E60" w:rsidRPr="00D953CA" w:rsidTr="00521592">
        <w:trPr>
          <w:trHeight w:hRule="exact" w:val="284"/>
        </w:trPr>
        <w:tc>
          <w:tcPr>
            <w:tcW w:w="8505" w:type="dxa"/>
            <w:gridSpan w:val="3"/>
            <w:shd w:val="clear" w:color="auto" w:fill="DBE5F1"/>
          </w:tcPr>
          <w:p w:rsidR="007B2E60" w:rsidRPr="00D953CA" w:rsidRDefault="007B2E60" w:rsidP="00776657">
            <w:pPr>
              <w:pStyle w:val="PargrafodaLista"/>
              <w:tabs>
                <w:tab w:val="center" w:pos="4144"/>
                <w:tab w:val="left" w:pos="5414"/>
              </w:tabs>
              <w:ind w:left="0"/>
              <w:rPr>
                <w:rFonts w:cs="Tahoma"/>
                <w:sz w:val="20"/>
              </w:rPr>
            </w:pPr>
            <w:r w:rsidRPr="00D953CA">
              <w:rPr>
                <w:rFonts w:cs="Tahoma"/>
                <w:sz w:val="20"/>
              </w:rPr>
              <w:tab/>
            </w:r>
            <w:r w:rsidR="00776657">
              <w:t xml:space="preserve"> </w:t>
            </w:r>
            <w:del w:id="116" w:author="Wilson Alberto" w:date="2014-12-08T10:27:00Z">
              <w:r w:rsidR="00426F47" w:rsidDel="00054012">
                <w:rPr>
                  <w:rFonts w:cs="Tahoma"/>
                  <w:sz w:val="20"/>
                </w:rPr>
                <w:delText>1.1.2.1.</w:delText>
              </w:r>
            </w:del>
            <w:ins w:id="117" w:author="Wilson Alberto" w:date="2014-12-08T10:27:00Z">
              <w:r w:rsidR="00054012">
                <w:rPr>
                  <w:rFonts w:cs="Tahoma"/>
                  <w:sz w:val="20"/>
                </w:rPr>
                <w:t xml:space="preserve">1.1.2.1. </w:t>
              </w:r>
            </w:ins>
            <w:r w:rsidR="00776657" w:rsidRPr="00776657">
              <w:rPr>
                <w:rFonts w:cs="Tahoma"/>
                <w:sz w:val="20"/>
              </w:rPr>
              <w:t>Dados Externos</w:t>
            </w:r>
          </w:p>
        </w:tc>
      </w:tr>
      <w:tr w:rsidR="007B2E60" w:rsidRPr="00E83C50" w:rsidTr="00521592">
        <w:tc>
          <w:tcPr>
            <w:tcW w:w="704" w:type="dxa"/>
            <w:shd w:val="clear" w:color="auto" w:fill="auto"/>
            <w:vAlign w:val="center"/>
          </w:tcPr>
          <w:p w:rsidR="007B2E60" w:rsidRPr="00E83C50" w:rsidRDefault="007B2E60" w:rsidP="0052159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</w:t>
            </w:r>
            <w:r w:rsidR="00877FA1">
              <w:rPr>
                <w:rFonts w:ascii="Calibri" w:eastAsia="Calibri" w:hAnsi="Calibri"/>
                <w:sz w:val="18"/>
                <w:szCs w:val="18"/>
              </w:rPr>
              <w:t>N</w:t>
            </w:r>
            <w:r>
              <w:rPr>
                <w:rFonts w:ascii="Calibri" w:eastAsia="Calibri" w:hAnsi="Calibri"/>
                <w:sz w:val="18"/>
                <w:szCs w:val="18"/>
              </w:rPr>
              <w:t>F01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7B2E60" w:rsidRPr="00E83C50" w:rsidRDefault="00640841" w:rsidP="00640841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Processamento Arquivo de Reposição da Fidelize</w:t>
            </w:r>
          </w:p>
        </w:tc>
        <w:tc>
          <w:tcPr>
            <w:tcW w:w="5848" w:type="dxa"/>
            <w:shd w:val="clear" w:color="auto" w:fill="auto"/>
          </w:tcPr>
          <w:p w:rsidR="00705ADF" w:rsidRPr="00E83C50" w:rsidRDefault="00877FA1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A </w:t>
            </w:r>
            <w:r w:rsidRPr="00877FA1">
              <w:rPr>
                <w:rFonts w:ascii="Calibri" w:eastAsia="Calibri" w:hAnsi="Calibri" w:cs="Tahoma"/>
                <w:sz w:val="18"/>
                <w:szCs w:val="18"/>
                <w:u w:val="single"/>
              </w:rPr>
              <w:t>Fidelize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disponibiliza em FTP os arquivos de retorno confirmando a </w:t>
            </w:r>
            <w:r w:rsidRPr="00877FA1">
              <w:rPr>
                <w:rFonts w:ascii="Calibri" w:eastAsia="Calibri" w:hAnsi="Calibri" w:cs="Tahoma"/>
                <w:sz w:val="18"/>
                <w:szCs w:val="18"/>
                <w:u w:val="single"/>
              </w:rPr>
              <w:t>reposição</w:t>
            </w:r>
            <w:r>
              <w:rPr>
                <w:rFonts w:ascii="Calibri" w:eastAsia="Calibri" w:hAnsi="Calibri" w:cs="Tahoma"/>
                <w:sz w:val="18"/>
                <w:szCs w:val="18"/>
              </w:rPr>
              <w:t xml:space="preserve"> dos pedidos enviados pela Funcional</w:t>
            </w:r>
            <w:r w:rsidR="00A84209">
              <w:rPr>
                <w:rFonts w:ascii="Calibri" w:eastAsia="Calibri" w:hAnsi="Calibri" w:cs="Tahoma"/>
                <w:sz w:val="18"/>
                <w:szCs w:val="18"/>
              </w:rPr>
              <w:t>.</w:t>
            </w:r>
          </w:p>
        </w:tc>
      </w:tr>
      <w:tr w:rsidR="007B2E60" w:rsidRPr="00E83C50" w:rsidTr="00521592">
        <w:tc>
          <w:tcPr>
            <w:tcW w:w="704" w:type="dxa"/>
            <w:shd w:val="clear" w:color="auto" w:fill="auto"/>
            <w:vAlign w:val="center"/>
          </w:tcPr>
          <w:p w:rsidR="007B2E60" w:rsidRPr="00E83C50" w:rsidRDefault="00877FA1" w:rsidP="0052159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RNF02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877FA1" w:rsidRPr="00E83C50" w:rsidRDefault="00877FA1" w:rsidP="0052159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Endereço FTP</w:t>
            </w:r>
          </w:p>
        </w:tc>
        <w:tc>
          <w:tcPr>
            <w:tcW w:w="5848" w:type="dxa"/>
            <w:shd w:val="clear" w:color="auto" w:fill="auto"/>
          </w:tcPr>
          <w:p w:rsidR="007B2E60" w:rsidRPr="00E83C50" w:rsidRDefault="007B2E60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</w:tr>
      <w:tr w:rsidR="00877FA1" w:rsidRPr="00E83C50" w:rsidTr="00521592">
        <w:tc>
          <w:tcPr>
            <w:tcW w:w="704" w:type="dxa"/>
            <w:shd w:val="clear" w:color="auto" w:fill="auto"/>
            <w:vAlign w:val="center"/>
          </w:tcPr>
          <w:p w:rsidR="00877FA1" w:rsidRPr="00E83C50" w:rsidRDefault="00877FA1" w:rsidP="00877FA1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RNF03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877FA1" w:rsidRDefault="00877FA1" w:rsidP="0052159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Download e Carga</w:t>
            </w:r>
          </w:p>
        </w:tc>
        <w:tc>
          <w:tcPr>
            <w:tcW w:w="5848" w:type="dxa"/>
            <w:shd w:val="clear" w:color="auto" w:fill="auto"/>
          </w:tcPr>
          <w:p w:rsidR="00877FA1" w:rsidRPr="00E83C50" w:rsidRDefault="00877FA1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Interface no processo “Sentinela”</w:t>
            </w:r>
          </w:p>
        </w:tc>
      </w:tr>
      <w:tr w:rsidR="00A84209" w:rsidRPr="00E83C50" w:rsidTr="00521592">
        <w:tc>
          <w:tcPr>
            <w:tcW w:w="704" w:type="dxa"/>
            <w:shd w:val="clear" w:color="auto" w:fill="auto"/>
            <w:vAlign w:val="center"/>
          </w:tcPr>
          <w:p w:rsidR="00A84209" w:rsidRDefault="00A84209" w:rsidP="00877FA1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RNF04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A84209" w:rsidRDefault="00A84209" w:rsidP="0052159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Verificação de dados</w:t>
            </w:r>
          </w:p>
        </w:tc>
        <w:tc>
          <w:tcPr>
            <w:tcW w:w="5848" w:type="dxa"/>
            <w:shd w:val="clear" w:color="auto" w:fill="auto"/>
          </w:tcPr>
          <w:p w:rsidR="00A84209" w:rsidRDefault="00A84209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Log de registros inconsistentes.</w:t>
            </w:r>
          </w:p>
        </w:tc>
      </w:tr>
      <w:tr w:rsidR="00877FA1" w:rsidRPr="00E83C50" w:rsidTr="00521592">
        <w:tc>
          <w:tcPr>
            <w:tcW w:w="704" w:type="dxa"/>
            <w:shd w:val="clear" w:color="auto" w:fill="auto"/>
            <w:vAlign w:val="center"/>
          </w:tcPr>
          <w:p w:rsidR="00877FA1" w:rsidRDefault="00A84209" w:rsidP="00521592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RNF05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877FA1" w:rsidRDefault="006371E6" w:rsidP="006371E6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Leiaute</w:t>
            </w:r>
          </w:p>
        </w:tc>
        <w:tc>
          <w:tcPr>
            <w:tcW w:w="5848" w:type="dxa"/>
            <w:shd w:val="clear" w:color="auto" w:fill="auto"/>
          </w:tcPr>
          <w:p w:rsidR="006371E6" w:rsidRDefault="006371E6" w:rsidP="00521592"/>
          <w:p w:rsidR="00877FA1" w:rsidRDefault="006371E6" w:rsidP="00521592">
            <w:r>
              <w:object w:dxaOrig="12075" w:dyaOrig="7170">
                <v:shape id="_x0000_i1027" type="#_x0000_t75" style="width:273pt;height:162.5pt" o:ole="">
                  <v:imagedata r:id="rId14" o:title=""/>
                </v:shape>
                <o:OLEObject Type="Embed" ProgID="PBrush" ShapeID="_x0000_i1027" DrawAspect="Content" ObjectID="_1479815524" r:id="rId15"/>
              </w:object>
            </w:r>
          </w:p>
          <w:p w:rsidR="006371E6" w:rsidRPr="00E83C50" w:rsidRDefault="006371E6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</w:tr>
      <w:tr w:rsidR="00776657" w:rsidRPr="00D953CA" w:rsidTr="00532CDA">
        <w:trPr>
          <w:trHeight w:hRule="exact" w:val="284"/>
        </w:trPr>
        <w:tc>
          <w:tcPr>
            <w:tcW w:w="8505" w:type="dxa"/>
            <w:gridSpan w:val="3"/>
            <w:shd w:val="clear" w:color="auto" w:fill="DBE5F1"/>
          </w:tcPr>
          <w:p w:rsidR="00776657" w:rsidRPr="00D953CA" w:rsidRDefault="00776657" w:rsidP="00776657">
            <w:pPr>
              <w:pStyle w:val="PargrafodaLista"/>
              <w:tabs>
                <w:tab w:val="center" w:pos="4144"/>
                <w:tab w:val="left" w:pos="5414"/>
              </w:tabs>
              <w:ind w:left="0"/>
              <w:rPr>
                <w:rFonts w:cs="Tahoma"/>
                <w:sz w:val="20"/>
              </w:rPr>
            </w:pPr>
            <w:r w:rsidRPr="00D953CA">
              <w:rPr>
                <w:rFonts w:cs="Tahoma"/>
                <w:sz w:val="20"/>
              </w:rPr>
              <w:tab/>
            </w:r>
            <w:r>
              <w:rPr>
                <w:rFonts w:cs="Tahoma"/>
                <w:sz w:val="20"/>
              </w:rPr>
              <w:t>Interfaces com sistemas da Funcional</w:t>
            </w:r>
          </w:p>
        </w:tc>
      </w:tr>
      <w:tr w:rsidR="00776657" w:rsidRPr="00E83C50" w:rsidTr="00532CDA">
        <w:tc>
          <w:tcPr>
            <w:tcW w:w="704" w:type="dxa"/>
            <w:shd w:val="clear" w:color="auto" w:fill="auto"/>
            <w:vAlign w:val="center"/>
          </w:tcPr>
          <w:p w:rsidR="00776657" w:rsidRPr="00E83C50" w:rsidRDefault="00776657" w:rsidP="00776657">
            <w:pPr>
              <w:rPr>
                <w:rFonts w:ascii="Calibri" w:eastAsia="Calibri" w:hAnsi="Calibri"/>
                <w:sz w:val="18"/>
                <w:szCs w:val="18"/>
              </w:rPr>
            </w:pPr>
            <w:del w:id="118" w:author="Wilson Alberto" w:date="2014-12-08T10:36:00Z">
              <w:r w:rsidDel="00AC1ACA">
                <w:rPr>
                  <w:rFonts w:ascii="Calibri" w:eastAsia="Calibri" w:hAnsi="Calibri"/>
                  <w:sz w:val="18"/>
                  <w:szCs w:val="18"/>
                </w:rPr>
                <w:delText>RNF06</w:delText>
              </w:r>
            </w:del>
          </w:p>
        </w:tc>
        <w:tc>
          <w:tcPr>
            <w:tcW w:w="1953" w:type="dxa"/>
            <w:shd w:val="clear" w:color="auto" w:fill="auto"/>
            <w:vAlign w:val="center"/>
          </w:tcPr>
          <w:p w:rsidR="00776657" w:rsidRPr="00E83C50" w:rsidRDefault="00776657" w:rsidP="00776657">
            <w:pPr>
              <w:rPr>
                <w:rFonts w:ascii="Calibri" w:eastAsia="Calibri" w:hAnsi="Calibri"/>
                <w:sz w:val="18"/>
                <w:szCs w:val="18"/>
              </w:rPr>
            </w:pPr>
            <w:del w:id="119" w:author="Wilson Alberto" w:date="2014-12-08T10:36:00Z">
              <w:r w:rsidDel="00AC1ACA">
                <w:rPr>
                  <w:rFonts w:ascii="Calibri" w:eastAsia="Calibri" w:hAnsi="Calibri"/>
                  <w:sz w:val="18"/>
                  <w:szCs w:val="18"/>
                </w:rPr>
                <w:delText>Inclusão do atributo “Tipo de Reposição” no cadastro de estabelecimentos</w:delText>
              </w:r>
            </w:del>
          </w:p>
        </w:tc>
        <w:tc>
          <w:tcPr>
            <w:tcW w:w="5848" w:type="dxa"/>
            <w:shd w:val="clear" w:color="auto" w:fill="auto"/>
          </w:tcPr>
          <w:p w:rsidR="00776657" w:rsidDel="00AC1ACA" w:rsidRDefault="00776657" w:rsidP="00776657">
            <w:pPr>
              <w:autoSpaceDE w:val="0"/>
              <w:autoSpaceDN w:val="0"/>
              <w:adjustRightInd w:val="0"/>
              <w:rPr>
                <w:del w:id="120" w:author="Wilson Alberto" w:date="2014-12-08T10:36:00Z"/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</w:pPr>
            <w:del w:id="121" w:author="Wilson Alberto" w:date="2014-12-08T10:36:00Z">
              <w:r w:rsidDel="00AC1ACA">
                <w:rPr>
                  <w:rFonts w:ascii="Calibri" w:eastAsia="Calibri" w:hAnsi="Calibri" w:cs="Tahoma"/>
                  <w:sz w:val="18"/>
                  <w:szCs w:val="18"/>
                </w:rPr>
                <w:delText xml:space="preserve">Identificação do ripo de reposição do estabelecimento com base nas tabelas </w:delText>
              </w:r>
              <w:r w:rsidRPr="00776657" w:rsidDel="00AC1ACA">
                <w:rPr>
                  <w:rFonts w:ascii="Calibri" w:eastAsia="Calibri" w:hAnsi="Calibri" w:cs="Tahoma"/>
                  <w:sz w:val="18"/>
                  <w:szCs w:val="18"/>
                </w:rPr>
                <w:delText>SCR_PROG_BANDEIRA_REPOSICAO</w:delText>
              </w:r>
              <w:r w:rsidDel="00AC1ACA">
                <w:rPr>
                  <w:rFonts w:ascii="Calibri" w:eastAsia="Calibri" w:hAnsi="Calibri" w:cs="Tahoma"/>
                  <w:sz w:val="18"/>
                  <w:szCs w:val="18"/>
                </w:rPr>
                <w:delText xml:space="preserve"> e suas derivadas.</w:delText>
              </w:r>
            </w:del>
          </w:p>
          <w:p w:rsidR="00776657" w:rsidRPr="00E83C50" w:rsidRDefault="00776657" w:rsidP="00532CDA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</w:tr>
      <w:tr w:rsidR="00776657" w:rsidRPr="00E83C50" w:rsidTr="00532CDA">
        <w:tc>
          <w:tcPr>
            <w:tcW w:w="704" w:type="dxa"/>
            <w:shd w:val="clear" w:color="auto" w:fill="auto"/>
            <w:vAlign w:val="center"/>
          </w:tcPr>
          <w:p w:rsidR="00776657" w:rsidRPr="00E83C50" w:rsidRDefault="00776657" w:rsidP="00532CDA">
            <w:pPr>
              <w:rPr>
                <w:rFonts w:ascii="Calibri" w:eastAsia="Calibri" w:hAnsi="Calibri"/>
                <w:sz w:val="18"/>
                <w:szCs w:val="18"/>
              </w:rPr>
            </w:pPr>
            <w:del w:id="122" w:author="Wilson Alberto" w:date="2014-12-08T10:27:00Z">
              <w:r w:rsidDel="00054012">
                <w:rPr>
                  <w:rFonts w:ascii="Calibri" w:eastAsia="Calibri" w:hAnsi="Calibri"/>
                  <w:sz w:val="18"/>
                  <w:szCs w:val="18"/>
                </w:rPr>
                <w:delText>RNF07</w:delText>
              </w:r>
            </w:del>
          </w:p>
        </w:tc>
        <w:tc>
          <w:tcPr>
            <w:tcW w:w="1953" w:type="dxa"/>
            <w:shd w:val="clear" w:color="auto" w:fill="auto"/>
            <w:vAlign w:val="center"/>
          </w:tcPr>
          <w:p w:rsidR="00776657" w:rsidRPr="00E83C50" w:rsidRDefault="00776657" w:rsidP="00532CDA">
            <w:pPr>
              <w:rPr>
                <w:rFonts w:ascii="Calibri" w:eastAsia="Calibri" w:hAnsi="Calibri"/>
                <w:sz w:val="18"/>
                <w:szCs w:val="18"/>
              </w:rPr>
            </w:pPr>
            <w:del w:id="123" w:author="Wilson Alberto" w:date="2014-12-08T10:27:00Z">
              <w:r w:rsidDel="00054012">
                <w:rPr>
                  <w:rFonts w:ascii="Calibri" w:eastAsia="Calibri" w:hAnsi="Calibri"/>
                  <w:sz w:val="18"/>
                  <w:szCs w:val="18"/>
                </w:rPr>
                <w:delText>Número de autorização</w:delText>
              </w:r>
            </w:del>
          </w:p>
        </w:tc>
        <w:tc>
          <w:tcPr>
            <w:tcW w:w="5848" w:type="dxa"/>
            <w:shd w:val="clear" w:color="auto" w:fill="auto"/>
          </w:tcPr>
          <w:p w:rsidR="00776657" w:rsidRPr="00E83C50" w:rsidRDefault="00776657" w:rsidP="00560456">
            <w:pPr>
              <w:rPr>
                <w:rFonts w:ascii="Calibri" w:eastAsia="Calibri" w:hAnsi="Calibri" w:cs="Tahoma"/>
                <w:sz w:val="18"/>
                <w:szCs w:val="18"/>
              </w:rPr>
            </w:pPr>
            <w:del w:id="124" w:author="Wilson Alberto" w:date="2014-12-08T10:27:00Z">
              <w:r w:rsidDel="00054012">
                <w:rPr>
                  <w:rFonts w:ascii="Calibri" w:eastAsia="Calibri" w:hAnsi="Calibri" w:cs="Tahoma"/>
                  <w:sz w:val="18"/>
                  <w:szCs w:val="18"/>
                </w:rPr>
                <w:delText>Inclusão do número de autorização nas vendas processadas para carga do MSD DashBoard.</w:delText>
              </w:r>
            </w:del>
          </w:p>
        </w:tc>
      </w:tr>
    </w:tbl>
    <w:p w:rsidR="00974700" w:rsidDel="003878C8" w:rsidRDefault="00974700" w:rsidP="00974700">
      <w:pPr>
        <w:rPr>
          <w:del w:id="125" w:author="Wilson Alberto" w:date="2014-12-11T14:15:00Z"/>
        </w:rPr>
      </w:pPr>
    </w:p>
    <w:p w:rsidR="00361321" w:rsidDel="003878C8" w:rsidRDefault="00361321" w:rsidP="00974700">
      <w:pPr>
        <w:rPr>
          <w:del w:id="126" w:author="Wilson Alberto" w:date="2014-12-11T14:15:00Z"/>
        </w:rPr>
      </w:pPr>
    </w:p>
    <w:p w:rsidR="002B67C4" w:rsidDel="003878C8" w:rsidRDefault="002B67C4" w:rsidP="00974700">
      <w:pPr>
        <w:rPr>
          <w:del w:id="127" w:author="Wilson Alberto" w:date="2014-12-11T14:15:00Z"/>
        </w:rPr>
      </w:pPr>
    </w:p>
    <w:p w:rsidR="00974700" w:rsidRDefault="00974700" w:rsidP="008A13F7">
      <w:pPr>
        <w:pStyle w:val="PargrafodaLista"/>
        <w:numPr>
          <w:ilvl w:val="2"/>
          <w:numId w:val="1"/>
        </w:numPr>
        <w:spacing w:after="0"/>
        <w:contextualSpacing w:val="0"/>
        <w:rPr>
          <w:rFonts w:cs="Tahoma"/>
        </w:rPr>
      </w:pPr>
      <w:r>
        <w:rPr>
          <w:rFonts w:cs="Tahoma"/>
        </w:rPr>
        <w:t>Protótipos</w:t>
      </w:r>
    </w:p>
    <w:p w:rsidR="005E5226" w:rsidRPr="0006100F" w:rsidRDefault="005E5226" w:rsidP="005E5226">
      <w:pPr>
        <w:pStyle w:val="PargrafodaLista"/>
        <w:numPr>
          <w:ilvl w:val="3"/>
          <w:numId w:val="1"/>
        </w:numPr>
        <w:spacing w:after="0"/>
        <w:contextualSpacing w:val="0"/>
        <w:rPr>
          <w:rFonts w:cs="Tahoma"/>
        </w:rPr>
      </w:pPr>
      <w:r>
        <w:rPr>
          <w:rFonts w:cs="Tahoma"/>
          <w:sz w:val="20"/>
          <w:szCs w:val="20"/>
        </w:rPr>
        <w:t>Clientes que m</w:t>
      </w:r>
      <w:r w:rsidRPr="00E83C50">
        <w:rPr>
          <w:rFonts w:cs="Tahoma"/>
          <w:sz w:val="20"/>
          <w:szCs w:val="20"/>
        </w:rPr>
        <w:t xml:space="preserve">ais </w:t>
      </w:r>
      <w:r>
        <w:rPr>
          <w:rFonts w:cs="Tahoma"/>
          <w:sz w:val="20"/>
          <w:szCs w:val="20"/>
        </w:rPr>
        <w:t>t</w:t>
      </w:r>
      <w:r w:rsidRPr="00E83C50">
        <w:rPr>
          <w:rFonts w:cs="Tahoma"/>
          <w:sz w:val="20"/>
          <w:szCs w:val="20"/>
        </w:rPr>
        <w:t>ransaciona</w:t>
      </w:r>
      <w:r>
        <w:rPr>
          <w:rFonts w:cs="Tahoma"/>
          <w:sz w:val="20"/>
          <w:szCs w:val="20"/>
        </w:rPr>
        <w:t>ram</w:t>
      </w:r>
    </w:p>
    <w:p w:rsidR="0006100F" w:rsidRDefault="00784EB4" w:rsidP="0006100F">
      <w:pPr>
        <w:ind w:left="1416"/>
        <w:rPr>
          <w:rFonts w:cs="Tahoma"/>
        </w:rPr>
      </w:pPr>
      <w:r>
        <w:rPr>
          <w:rFonts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35C4F" wp14:editId="64190994">
                <wp:simplePos x="0" y="0"/>
                <wp:positionH relativeFrom="column">
                  <wp:posOffset>812165</wp:posOffset>
                </wp:positionH>
                <wp:positionV relativeFrom="paragraph">
                  <wp:posOffset>103505</wp:posOffset>
                </wp:positionV>
                <wp:extent cx="3363595" cy="120650"/>
                <wp:effectExtent l="0" t="0" r="8255" b="0"/>
                <wp:wrapNone/>
                <wp:docPr id="8" name="Retângulo de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120650"/>
                        </a:xfrm>
                        <a:prstGeom prst="roundRect">
                          <a:avLst/>
                        </a:prstGeom>
                        <a:solidFill>
                          <a:srgbClr val="6BAB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D82" w:rsidRPr="00784EB4" w:rsidRDefault="000C5D82" w:rsidP="00554A3B">
                            <w:pPr>
                              <w:rPr>
                                <w:rFonts w:asciiTheme="minorHAnsi" w:hAnsiTheme="minorHAnsi"/>
                                <w:sz w:val="14"/>
                              </w:rPr>
                            </w:pPr>
                            <w:r w:rsidRPr="00784EB4">
                              <w:rPr>
                                <w:rFonts w:asciiTheme="minorHAnsi" w:hAnsiTheme="minorHAnsi"/>
                                <w:sz w:val="14"/>
                              </w:rPr>
                              <w:t xml:space="preserve">Clientes que mais transacionaram UNIDADES no programa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8" o:spid="_x0000_s1026" style="position:absolute;left:0;text-align:left;margin-left:63.95pt;margin-top:8.15pt;width:264.85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" fillcolor="#6babc7" stroked="f" strokeweight="2pt">
                <v:textbox inset="0,0,0,0">
                  <w:txbxContent>
                    <w:p w:rsidR="000C5D82" w:rsidRPr="00784EB4" w:rsidRDefault="000C5D82" w:rsidP="00554A3B">
                      <w:pPr>
                        <w:rPr>
                          <w:rFonts w:asciiTheme="minorHAnsi" w:hAnsiTheme="minorHAnsi"/>
                          <w:sz w:val="14"/>
                        </w:rPr>
                      </w:pPr>
                      <w:r w:rsidRPr="00784EB4">
                        <w:rPr>
                          <w:rFonts w:asciiTheme="minorHAnsi" w:hAnsiTheme="minorHAnsi"/>
                          <w:sz w:val="14"/>
                        </w:rPr>
                        <w:t xml:space="preserve">Clientes que mais transacionaram UNIDADES no programa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100F" w:rsidRDefault="0006100F" w:rsidP="00554A3B">
      <w:pPr>
        <w:ind w:left="1416"/>
        <w:rPr>
          <w:rFonts w:cs="Tahoma"/>
        </w:rPr>
      </w:pPr>
    </w:p>
    <w:p w:rsidR="00554A3B" w:rsidRDefault="00784EB4" w:rsidP="00554A3B">
      <w:pPr>
        <w:ind w:left="1416"/>
        <w:rPr>
          <w:rFonts w:cs="Tahoma"/>
        </w:rPr>
      </w:pPr>
      <w:r>
        <w:rPr>
          <w:noProof/>
        </w:rPr>
        <w:drawing>
          <wp:inline distT="0" distB="0" distL="0" distR="0" wp14:anchorId="2F916C87" wp14:editId="78FD30E2">
            <wp:extent cx="3239577" cy="15303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102" cy="15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54" w:rsidRDefault="006E5054" w:rsidP="00554A3B">
      <w:pPr>
        <w:ind w:left="1416"/>
        <w:rPr>
          <w:rFonts w:cs="Tahoma"/>
        </w:rPr>
      </w:pPr>
    </w:p>
    <w:p w:rsidR="0006100F" w:rsidRDefault="00784EB4" w:rsidP="0006100F">
      <w:pPr>
        <w:pStyle w:val="PargrafodaLista"/>
        <w:numPr>
          <w:ilvl w:val="3"/>
          <w:numId w:val="1"/>
        </w:numPr>
        <w:spacing w:after="0"/>
        <w:contextualSpacing w:val="0"/>
        <w:rPr>
          <w:rFonts w:cs="Tahoma"/>
        </w:rPr>
      </w:pPr>
      <w:r w:rsidRPr="00933718">
        <w:rPr>
          <w:rFonts w:cs="Tahoma"/>
          <w:sz w:val="20"/>
          <w:szCs w:val="20"/>
        </w:rPr>
        <w:t>Indicador</w:t>
      </w:r>
      <w:r>
        <w:rPr>
          <w:rFonts w:cs="Tahoma"/>
        </w:rPr>
        <w:t xml:space="preserve"> </w:t>
      </w:r>
      <w:r w:rsidRPr="00933718">
        <w:rPr>
          <w:rFonts w:cs="Tahoma"/>
          <w:sz w:val="20"/>
          <w:szCs w:val="20"/>
        </w:rPr>
        <w:t>de Farmácias que não compraram</w:t>
      </w:r>
    </w:p>
    <w:p w:rsidR="004906F8" w:rsidRDefault="004906F8" w:rsidP="004906F8">
      <w:pPr>
        <w:rPr>
          <w:rFonts w:cs="Tahoma"/>
        </w:rPr>
      </w:pPr>
      <w:r>
        <w:rPr>
          <w:rFonts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B0C8A" wp14:editId="670CE398">
                <wp:simplePos x="0" y="0"/>
                <wp:positionH relativeFrom="column">
                  <wp:posOffset>826770</wp:posOffset>
                </wp:positionH>
                <wp:positionV relativeFrom="paragraph">
                  <wp:posOffset>99534</wp:posOffset>
                </wp:positionV>
                <wp:extent cx="3363595" cy="120650"/>
                <wp:effectExtent l="0" t="0" r="8255" b="0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120650"/>
                        </a:xfrm>
                        <a:prstGeom prst="roundRect">
                          <a:avLst/>
                        </a:prstGeom>
                        <a:solidFill>
                          <a:srgbClr val="6BAB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D82" w:rsidRPr="00784EB4" w:rsidRDefault="000C5D82" w:rsidP="00554A3B">
                            <w:pPr>
                              <w:rPr>
                                <w:rFonts w:asciiTheme="minorHAnsi" w:hAnsiTheme="minorHAnsi"/>
                                <w:sz w:val="1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4"/>
                              </w:rPr>
                              <w:t>Indicador de Farmácias que não compraram</w:t>
                            </w:r>
                            <w:r w:rsidRPr="00784EB4">
                              <w:rPr>
                                <w:rFonts w:asciiTheme="minorHAnsi" w:hAnsiTheme="minorHAnsi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4" o:spid="_x0000_s1027" style="position:absolute;margin-left:65.1pt;margin-top:7.85pt;width:264.85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" fillcolor="#6babc7" stroked="f" strokeweight="2pt">
                <v:textbox inset="0,0,0,0">
                  <w:txbxContent>
                    <w:p w:rsidR="000C5D82" w:rsidRPr="00784EB4" w:rsidRDefault="000C5D82" w:rsidP="00554A3B">
                      <w:pPr>
                        <w:rPr>
                          <w:rFonts w:asciiTheme="minorHAnsi" w:hAnsiTheme="minorHAnsi"/>
                          <w:sz w:val="14"/>
                        </w:rPr>
                      </w:pPr>
                      <w:r>
                        <w:rPr>
                          <w:rFonts w:asciiTheme="minorHAnsi" w:hAnsiTheme="minorHAnsi"/>
                          <w:sz w:val="14"/>
                        </w:rPr>
                        <w:t>Indicador de Farmácias que não compraram</w:t>
                      </w:r>
                      <w:r w:rsidRPr="00784EB4">
                        <w:rPr>
                          <w:rFonts w:asciiTheme="minorHAnsi" w:hAnsiTheme="minorHAnsi"/>
                          <w:sz w:val="1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06F8" w:rsidRDefault="004906F8" w:rsidP="004906F8">
      <w:pPr>
        <w:rPr>
          <w:rFonts w:cs="Tahoma"/>
        </w:rPr>
      </w:pPr>
    </w:p>
    <w:p w:rsidR="004906F8" w:rsidRDefault="00214D80" w:rsidP="00214D80">
      <w:pPr>
        <w:ind w:left="2124"/>
        <w:rPr>
          <w:rFonts w:cs="Tahoma"/>
        </w:rPr>
      </w:pPr>
      <w:r>
        <w:rPr>
          <w:noProof/>
        </w:rPr>
        <w:drawing>
          <wp:inline distT="0" distB="0" distL="0" distR="0" wp14:anchorId="0EF43EB7" wp14:editId="3D798A3B">
            <wp:extent cx="1593850" cy="1593850"/>
            <wp:effectExtent l="0" t="0" r="6350" b="635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5169" cy="159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F8" w:rsidRDefault="004906F8" w:rsidP="004906F8">
      <w:pPr>
        <w:rPr>
          <w:rFonts w:cs="Tahoma"/>
        </w:rPr>
      </w:pPr>
    </w:p>
    <w:p w:rsidR="004906F8" w:rsidRDefault="004906F8" w:rsidP="004906F8">
      <w:pPr>
        <w:rPr>
          <w:rFonts w:cs="Tahoma"/>
        </w:rPr>
      </w:pPr>
    </w:p>
    <w:p w:rsidR="006E5054" w:rsidRPr="006E5054" w:rsidRDefault="006E5054" w:rsidP="004906F8">
      <w:pPr>
        <w:rPr>
          <w:rFonts w:cs="Tahoma"/>
          <w:u w:val="single"/>
        </w:rPr>
      </w:pPr>
    </w:p>
    <w:p w:rsidR="004906F8" w:rsidRDefault="004906F8" w:rsidP="004906F8">
      <w:pPr>
        <w:pStyle w:val="PargrafodaLista"/>
        <w:numPr>
          <w:ilvl w:val="3"/>
          <w:numId w:val="1"/>
        </w:numPr>
        <w:spacing w:after="0"/>
        <w:contextualSpacing w:val="0"/>
        <w:rPr>
          <w:rFonts w:cs="Tahoma"/>
        </w:rPr>
      </w:pPr>
      <w:r w:rsidRPr="00933718">
        <w:rPr>
          <w:rFonts w:cs="Tahoma"/>
          <w:sz w:val="20"/>
          <w:szCs w:val="20"/>
        </w:rPr>
        <w:t>Reposição</w:t>
      </w:r>
      <w:r w:rsidRPr="004906F8">
        <w:rPr>
          <w:rFonts w:cs="Tahoma"/>
        </w:rPr>
        <w:t xml:space="preserve"> </w:t>
      </w:r>
      <w:r w:rsidRPr="00933718">
        <w:rPr>
          <w:rFonts w:cs="Tahoma"/>
          <w:sz w:val="20"/>
          <w:szCs w:val="20"/>
          <w:u w:val="single"/>
        </w:rPr>
        <w:t>Clientes Indiretos</w:t>
      </w:r>
    </w:p>
    <w:p w:rsidR="0034781A" w:rsidRDefault="0034781A" w:rsidP="0034781A">
      <w:pPr>
        <w:rPr>
          <w:rFonts w:cs="Tahoma"/>
        </w:rPr>
      </w:pPr>
      <w:r>
        <w:rPr>
          <w:rFonts w:cs="Tahom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2CEF8D" wp14:editId="0FEEBE2E">
                <wp:simplePos x="0" y="0"/>
                <wp:positionH relativeFrom="column">
                  <wp:posOffset>832485</wp:posOffset>
                </wp:positionH>
                <wp:positionV relativeFrom="paragraph">
                  <wp:posOffset>100491</wp:posOffset>
                </wp:positionV>
                <wp:extent cx="3363595" cy="120650"/>
                <wp:effectExtent l="0" t="0" r="8255" b="0"/>
                <wp:wrapNone/>
                <wp:docPr id="9" name="Retângulo de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120650"/>
                        </a:xfrm>
                        <a:prstGeom prst="roundRect">
                          <a:avLst/>
                        </a:prstGeom>
                        <a:solidFill>
                          <a:srgbClr val="6BAB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D82" w:rsidRPr="00784EB4" w:rsidRDefault="000C5D82" w:rsidP="00554A3B">
                            <w:pPr>
                              <w:rPr>
                                <w:rFonts w:asciiTheme="minorHAnsi" w:hAnsiTheme="minorHAnsi"/>
                                <w:sz w:val="14"/>
                              </w:rPr>
                            </w:pPr>
                            <w:r w:rsidRPr="004906F8">
                              <w:rPr>
                                <w:rFonts w:asciiTheme="minorHAnsi" w:hAnsiTheme="minorHAnsi"/>
                                <w:sz w:val="14"/>
                              </w:rPr>
                              <w:t>Clientes Indiretos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9" o:spid="_x0000_s1028" style="position:absolute;margin-left:65.55pt;margin-top:7.9pt;width:264.85pt;height: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" fillcolor="#6babc7" stroked="f" strokeweight="2pt">
                <v:textbox inset="0,0,0,0">
                  <w:txbxContent>
                    <w:p w:rsidR="000C5D82" w:rsidRPr="00784EB4" w:rsidRDefault="000C5D82" w:rsidP="00554A3B">
                      <w:pPr>
                        <w:rPr>
                          <w:rFonts w:asciiTheme="minorHAnsi" w:hAnsiTheme="minorHAnsi"/>
                          <w:sz w:val="14"/>
                        </w:rPr>
                      </w:pPr>
                      <w:r w:rsidRPr="004906F8">
                        <w:rPr>
                          <w:rFonts w:asciiTheme="minorHAnsi" w:hAnsiTheme="minorHAnsi"/>
                          <w:sz w:val="14"/>
                        </w:rPr>
                        <w:t>Clientes Indiretos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781A" w:rsidRDefault="0034781A" w:rsidP="0034781A">
      <w:pPr>
        <w:rPr>
          <w:rFonts w:cs="Tahoma"/>
        </w:rPr>
      </w:pPr>
    </w:p>
    <w:p w:rsidR="0034781A" w:rsidRDefault="00214D80" w:rsidP="00214D80">
      <w:pPr>
        <w:ind w:left="2124"/>
        <w:rPr>
          <w:ins w:id="128" w:author="Wilson Alberto" w:date="2014-12-09T12:43:00Z"/>
          <w:rFonts w:cs="Tahoma"/>
        </w:rPr>
      </w:pPr>
      <w:r>
        <w:rPr>
          <w:noProof/>
        </w:rPr>
        <w:drawing>
          <wp:inline distT="0" distB="0" distL="0" distR="0" wp14:anchorId="19D63674" wp14:editId="26C5747C">
            <wp:extent cx="1905000" cy="1803885"/>
            <wp:effectExtent l="0" t="0" r="0" b="63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83" w:rsidRDefault="00525983" w:rsidP="00214D80">
      <w:pPr>
        <w:ind w:left="2124"/>
        <w:rPr>
          <w:ins w:id="129" w:author="Wilson Alberto" w:date="2014-12-09T12:43:00Z"/>
          <w:rFonts w:cs="Tahoma"/>
        </w:rPr>
      </w:pPr>
    </w:p>
    <w:p w:rsidR="00525983" w:rsidRDefault="00525983" w:rsidP="00214D80">
      <w:pPr>
        <w:ind w:left="2124"/>
        <w:rPr>
          <w:ins w:id="130" w:author="Wilson Alberto" w:date="2014-12-09T12:43:00Z"/>
          <w:rFonts w:cs="Tahoma"/>
        </w:rPr>
      </w:pPr>
    </w:p>
    <w:p w:rsidR="00525983" w:rsidRDefault="00525983" w:rsidP="00214D80">
      <w:pPr>
        <w:ind w:left="2124"/>
        <w:rPr>
          <w:ins w:id="131" w:author="Wilson Alberto" w:date="2014-12-09T12:43:00Z"/>
          <w:rFonts w:cs="Tahoma"/>
        </w:rPr>
      </w:pPr>
    </w:p>
    <w:p w:rsidR="00525983" w:rsidRDefault="00525983" w:rsidP="00214D80">
      <w:pPr>
        <w:ind w:left="2124"/>
        <w:rPr>
          <w:ins w:id="132" w:author="Wilson Alberto" w:date="2014-12-09T12:43:00Z"/>
          <w:rFonts w:cs="Tahoma"/>
        </w:rPr>
      </w:pPr>
    </w:p>
    <w:p w:rsidR="00525983" w:rsidRDefault="00525983" w:rsidP="00214D80">
      <w:pPr>
        <w:ind w:left="2124"/>
        <w:rPr>
          <w:ins w:id="133" w:author="Wilson Alberto" w:date="2014-12-09T12:43:00Z"/>
          <w:rFonts w:cs="Tahoma"/>
        </w:rPr>
      </w:pPr>
    </w:p>
    <w:p w:rsidR="00525983" w:rsidRDefault="00525983" w:rsidP="00214D80">
      <w:pPr>
        <w:ind w:left="2124"/>
        <w:rPr>
          <w:ins w:id="134" w:author="Wilson Alberto" w:date="2014-12-09T12:43:00Z"/>
          <w:rFonts w:cs="Tahoma"/>
        </w:rPr>
      </w:pPr>
    </w:p>
    <w:p w:rsidR="00525983" w:rsidRDefault="00525983" w:rsidP="00214D80">
      <w:pPr>
        <w:ind w:left="2124"/>
        <w:rPr>
          <w:ins w:id="135" w:author="Wilson Alberto" w:date="2014-12-09T12:43:00Z"/>
          <w:rFonts w:cs="Tahoma"/>
        </w:rPr>
      </w:pPr>
    </w:p>
    <w:p w:rsidR="00525983" w:rsidRDefault="00525983" w:rsidP="00214D80">
      <w:pPr>
        <w:ind w:left="2124"/>
        <w:rPr>
          <w:rFonts w:cs="Tahoma"/>
        </w:rPr>
      </w:pPr>
    </w:p>
    <w:p w:rsidR="0034781A" w:rsidRPr="0034781A" w:rsidRDefault="0034781A" w:rsidP="004906F8">
      <w:pPr>
        <w:pStyle w:val="PargrafodaLista"/>
        <w:numPr>
          <w:ilvl w:val="3"/>
          <w:numId w:val="1"/>
        </w:numPr>
        <w:spacing w:after="0"/>
        <w:contextualSpacing w:val="0"/>
        <w:rPr>
          <w:rFonts w:cs="Tahoma"/>
        </w:rPr>
      </w:pPr>
      <w:r w:rsidRPr="00357787">
        <w:rPr>
          <w:rFonts w:cs="Tahoma"/>
          <w:sz w:val="20"/>
          <w:szCs w:val="20"/>
        </w:rPr>
        <w:lastRenderedPageBreak/>
        <w:t>Resultado do Programa – clientes diretos e indiretos</w:t>
      </w:r>
    </w:p>
    <w:p w:rsidR="0034781A" w:rsidRDefault="0034781A" w:rsidP="0034781A">
      <w:pPr>
        <w:rPr>
          <w:rFonts w:cs="Tahoma"/>
        </w:rPr>
      </w:pPr>
      <w:r>
        <w:rPr>
          <w:rFonts w:cs="Tahom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2C9513" wp14:editId="305FB10D">
                <wp:simplePos x="0" y="0"/>
                <wp:positionH relativeFrom="column">
                  <wp:posOffset>826135</wp:posOffset>
                </wp:positionH>
                <wp:positionV relativeFrom="paragraph">
                  <wp:posOffset>67945</wp:posOffset>
                </wp:positionV>
                <wp:extent cx="3363595" cy="120650"/>
                <wp:effectExtent l="0" t="0" r="8255" b="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120650"/>
                        </a:xfrm>
                        <a:prstGeom prst="roundRect">
                          <a:avLst/>
                        </a:prstGeom>
                        <a:solidFill>
                          <a:srgbClr val="6BAB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D82" w:rsidRPr="00784EB4" w:rsidRDefault="000C5D82" w:rsidP="0034781A">
                            <w:pPr>
                              <w:rPr>
                                <w:rFonts w:asciiTheme="minorHAnsi" w:hAnsiTheme="minorHAnsi"/>
                                <w:sz w:val="14"/>
                              </w:rPr>
                            </w:pPr>
                            <w:r w:rsidRPr="0034781A">
                              <w:rPr>
                                <w:rFonts w:asciiTheme="minorHAnsi" w:hAnsiTheme="minorHAnsi"/>
                                <w:sz w:val="14"/>
                              </w:rPr>
                              <w:t xml:space="preserve">Representatividade dos clientes </w:t>
                            </w:r>
                            <w:proofErr w:type="gramStart"/>
                            <w:r w:rsidRPr="0034781A">
                              <w:rPr>
                                <w:rFonts w:asciiTheme="minorHAnsi" w:hAnsiTheme="minorHAnsi"/>
                                <w:sz w:val="14"/>
                              </w:rPr>
                              <w:t>diretos/indiretos</w:t>
                            </w:r>
                            <w:proofErr w:type="gramEnd"/>
                            <w:r w:rsidRPr="0034781A">
                              <w:rPr>
                                <w:rFonts w:asciiTheme="minorHAnsi" w:hAnsiTheme="minorHAnsi"/>
                                <w:sz w:val="14"/>
                              </w:rPr>
                              <w:t xml:space="preserve"> no resultado do programa (% e unidades).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1" o:spid="_x0000_s1029" style="position:absolute;margin-left:65.05pt;margin-top:5.35pt;width:264.85pt;height: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" fillcolor="#6babc7" stroked="f" strokeweight="2pt">
                <v:textbox inset="0,0,0,0">
                  <w:txbxContent>
                    <w:p w:rsidR="000C5D82" w:rsidRPr="00784EB4" w:rsidRDefault="000C5D82" w:rsidP="0034781A">
                      <w:pPr>
                        <w:rPr>
                          <w:rFonts w:asciiTheme="minorHAnsi" w:hAnsiTheme="minorHAnsi"/>
                          <w:sz w:val="14"/>
                        </w:rPr>
                      </w:pPr>
                      <w:r w:rsidRPr="0034781A">
                        <w:rPr>
                          <w:rFonts w:asciiTheme="minorHAnsi" w:hAnsiTheme="minorHAnsi"/>
                          <w:sz w:val="14"/>
                        </w:rPr>
                        <w:t xml:space="preserve">Representatividade dos clientes </w:t>
                      </w:r>
                      <w:proofErr w:type="gramStart"/>
                      <w:r w:rsidRPr="0034781A">
                        <w:rPr>
                          <w:rFonts w:asciiTheme="minorHAnsi" w:hAnsiTheme="minorHAnsi"/>
                          <w:sz w:val="14"/>
                        </w:rPr>
                        <w:t>diretos/indiretos</w:t>
                      </w:r>
                      <w:proofErr w:type="gramEnd"/>
                      <w:r w:rsidRPr="0034781A">
                        <w:rPr>
                          <w:rFonts w:asciiTheme="minorHAnsi" w:hAnsiTheme="minorHAnsi"/>
                          <w:sz w:val="14"/>
                        </w:rPr>
                        <w:t xml:space="preserve"> no resultado do programa (% e unidades).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781A" w:rsidRDefault="0034781A" w:rsidP="0034781A">
      <w:pPr>
        <w:rPr>
          <w:rFonts w:cs="Tahoma"/>
        </w:rPr>
      </w:pPr>
    </w:p>
    <w:p w:rsidR="0034781A" w:rsidRDefault="006170E8" w:rsidP="00214D80">
      <w:pPr>
        <w:ind w:left="2124"/>
        <w:rPr>
          <w:rFonts w:cs="Tahoma"/>
        </w:rPr>
      </w:pPr>
      <w:r>
        <w:rPr>
          <w:noProof/>
        </w:rPr>
        <w:drawing>
          <wp:inline distT="0" distB="0" distL="0" distR="0" wp14:anchorId="5F824129" wp14:editId="693BEA82">
            <wp:extent cx="1701800" cy="1748483"/>
            <wp:effectExtent l="0" t="0" r="0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3216" cy="174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1A" w:rsidRDefault="0034781A" w:rsidP="0034781A">
      <w:pPr>
        <w:rPr>
          <w:rFonts w:cs="Tahoma"/>
        </w:rPr>
      </w:pPr>
    </w:p>
    <w:p w:rsidR="00353B01" w:rsidRDefault="00353B01" w:rsidP="0034781A">
      <w:pPr>
        <w:rPr>
          <w:rFonts w:cs="Tahoma"/>
        </w:rPr>
      </w:pPr>
    </w:p>
    <w:p w:rsidR="0034781A" w:rsidRPr="00353B01" w:rsidRDefault="0034781A" w:rsidP="004906F8">
      <w:pPr>
        <w:pStyle w:val="PargrafodaLista"/>
        <w:numPr>
          <w:ilvl w:val="3"/>
          <w:numId w:val="1"/>
        </w:numPr>
        <w:spacing w:after="0"/>
        <w:contextualSpacing w:val="0"/>
        <w:rPr>
          <w:rFonts w:cs="Tahoma"/>
        </w:rPr>
      </w:pPr>
      <w:r w:rsidRPr="00521592">
        <w:rPr>
          <w:rFonts w:cs="Tahoma"/>
          <w:sz w:val="20"/>
          <w:szCs w:val="20"/>
        </w:rPr>
        <w:t xml:space="preserve">Reposição Clientes </w:t>
      </w:r>
      <w:r>
        <w:rPr>
          <w:rFonts w:cs="Tahoma"/>
          <w:sz w:val="20"/>
          <w:szCs w:val="20"/>
        </w:rPr>
        <w:t>D</w:t>
      </w:r>
      <w:r w:rsidRPr="00521592">
        <w:rPr>
          <w:rFonts w:cs="Tahoma"/>
          <w:sz w:val="20"/>
          <w:szCs w:val="20"/>
        </w:rPr>
        <w:t>iretos</w:t>
      </w:r>
    </w:p>
    <w:p w:rsidR="00353B01" w:rsidRDefault="00353B01" w:rsidP="00353B01">
      <w:pPr>
        <w:rPr>
          <w:rFonts w:cs="Tahoma"/>
        </w:rPr>
      </w:pPr>
      <w:r>
        <w:rPr>
          <w:rFonts w:cs="Tahom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AB5C2" wp14:editId="409BA779">
                <wp:simplePos x="0" y="0"/>
                <wp:positionH relativeFrom="column">
                  <wp:posOffset>840105</wp:posOffset>
                </wp:positionH>
                <wp:positionV relativeFrom="paragraph">
                  <wp:posOffset>65405</wp:posOffset>
                </wp:positionV>
                <wp:extent cx="3363595" cy="120650"/>
                <wp:effectExtent l="0" t="0" r="8255" b="0"/>
                <wp:wrapNone/>
                <wp:docPr id="26" name="Retângulo de cantos arredondad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120650"/>
                        </a:xfrm>
                        <a:prstGeom prst="roundRect">
                          <a:avLst/>
                        </a:prstGeom>
                        <a:solidFill>
                          <a:srgbClr val="6BAB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D82" w:rsidRPr="00784EB4" w:rsidRDefault="000C5D82" w:rsidP="00353B01">
                            <w:pPr>
                              <w:rPr>
                                <w:rFonts w:asciiTheme="minorHAnsi" w:hAnsiTheme="minorHAnsi"/>
                                <w:sz w:val="14"/>
                              </w:rPr>
                            </w:pPr>
                            <w:r w:rsidRPr="0034781A">
                              <w:rPr>
                                <w:rFonts w:asciiTheme="minorHAnsi" w:hAnsiTheme="minorHAnsi"/>
                                <w:sz w:val="14"/>
                              </w:rPr>
                              <w:t xml:space="preserve">Representatividade dos clientes </w:t>
                            </w:r>
                            <w:proofErr w:type="gramStart"/>
                            <w:r w:rsidRPr="0034781A">
                              <w:rPr>
                                <w:rFonts w:asciiTheme="minorHAnsi" w:hAnsiTheme="minorHAnsi"/>
                                <w:sz w:val="14"/>
                              </w:rPr>
                              <w:t>diretos/indiretos</w:t>
                            </w:r>
                            <w:proofErr w:type="gramEnd"/>
                            <w:r w:rsidRPr="0034781A">
                              <w:rPr>
                                <w:rFonts w:asciiTheme="minorHAnsi" w:hAnsiTheme="minorHAnsi"/>
                                <w:sz w:val="14"/>
                              </w:rPr>
                              <w:t xml:space="preserve"> no resultado do programa (% e unidades).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6" o:spid="_x0000_s1030" style="position:absolute;margin-left:66.15pt;margin-top:5.15pt;width:264.85pt;height: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" fillcolor="#6babc7" stroked="f" strokeweight="2pt">
                <v:textbox inset="0,0,0,0">
                  <w:txbxContent>
                    <w:p w:rsidR="000C5D82" w:rsidRPr="00784EB4" w:rsidRDefault="000C5D82" w:rsidP="00353B01">
                      <w:pPr>
                        <w:rPr>
                          <w:rFonts w:asciiTheme="minorHAnsi" w:hAnsiTheme="minorHAnsi"/>
                          <w:sz w:val="14"/>
                        </w:rPr>
                      </w:pPr>
                      <w:r w:rsidRPr="0034781A">
                        <w:rPr>
                          <w:rFonts w:asciiTheme="minorHAnsi" w:hAnsiTheme="minorHAnsi"/>
                          <w:sz w:val="14"/>
                        </w:rPr>
                        <w:t xml:space="preserve">Representatividade dos clientes </w:t>
                      </w:r>
                      <w:proofErr w:type="gramStart"/>
                      <w:r w:rsidRPr="0034781A">
                        <w:rPr>
                          <w:rFonts w:asciiTheme="minorHAnsi" w:hAnsiTheme="minorHAnsi"/>
                          <w:sz w:val="14"/>
                        </w:rPr>
                        <w:t>diretos/indiretos</w:t>
                      </w:r>
                      <w:proofErr w:type="gramEnd"/>
                      <w:r w:rsidRPr="0034781A">
                        <w:rPr>
                          <w:rFonts w:asciiTheme="minorHAnsi" w:hAnsiTheme="minorHAnsi"/>
                          <w:sz w:val="14"/>
                        </w:rPr>
                        <w:t xml:space="preserve"> no resultado do programa (% e unidades).</w:t>
                      </w:r>
                    </w:p>
                  </w:txbxContent>
                </v:textbox>
              </v:roundrect>
            </w:pict>
          </mc:Fallback>
        </mc:AlternateContent>
      </w:r>
    </w:p>
    <w:p w:rsidR="00353B01" w:rsidRDefault="00353B01" w:rsidP="00353B01">
      <w:pPr>
        <w:rPr>
          <w:rFonts w:cs="Tahoma"/>
        </w:rPr>
      </w:pPr>
    </w:p>
    <w:p w:rsidR="00353B01" w:rsidRDefault="00214D80" w:rsidP="00214D80">
      <w:pPr>
        <w:ind w:left="2124"/>
        <w:rPr>
          <w:rFonts w:cs="Tahoma"/>
        </w:rPr>
      </w:pPr>
      <w:r>
        <w:rPr>
          <w:noProof/>
        </w:rPr>
        <w:drawing>
          <wp:inline distT="0" distB="0" distL="0" distR="0" wp14:anchorId="02BED117" wp14:editId="6D680411">
            <wp:extent cx="1905000" cy="1803885"/>
            <wp:effectExtent l="0" t="0" r="0" b="635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01" w:rsidRDefault="00353B01" w:rsidP="00353B01">
      <w:pPr>
        <w:rPr>
          <w:rFonts w:cs="Tahoma"/>
        </w:rPr>
      </w:pPr>
    </w:p>
    <w:p w:rsidR="006E5054" w:rsidRDefault="006E5054" w:rsidP="00353B01">
      <w:pPr>
        <w:rPr>
          <w:rFonts w:cs="Tahoma"/>
        </w:rPr>
      </w:pPr>
    </w:p>
    <w:p w:rsidR="00353B01" w:rsidRPr="00D83647" w:rsidRDefault="00353B01" w:rsidP="00353B01">
      <w:pPr>
        <w:pStyle w:val="PargrafodaLista"/>
        <w:numPr>
          <w:ilvl w:val="3"/>
          <w:numId w:val="1"/>
        </w:numPr>
        <w:spacing w:after="0"/>
        <w:contextualSpacing w:val="0"/>
        <w:rPr>
          <w:rFonts w:cs="Tahoma"/>
        </w:rPr>
      </w:pPr>
      <w:r>
        <w:rPr>
          <w:rFonts w:cs="Tahoma"/>
          <w:sz w:val="20"/>
          <w:szCs w:val="20"/>
        </w:rPr>
        <w:t>Quantidade de caixas vendidas por transação</w:t>
      </w:r>
    </w:p>
    <w:p w:rsidR="00D83647" w:rsidRDefault="00D83647" w:rsidP="00D83647">
      <w:pPr>
        <w:rPr>
          <w:rFonts w:cs="Tahoma"/>
        </w:rPr>
      </w:pPr>
      <w:r>
        <w:rPr>
          <w:rFonts w:cs="Tahom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1CB0A9" wp14:editId="4DB21823">
                <wp:simplePos x="0" y="0"/>
                <wp:positionH relativeFrom="column">
                  <wp:posOffset>833755</wp:posOffset>
                </wp:positionH>
                <wp:positionV relativeFrom="paragraph">
                  <wp:posOffset>51435</wp:posOffset>
                </wp:positionV>
                <wp:extent cx="3363595" cy="120650"/>
                <wp:effectExtent l="0" t="0" r="8255" b="0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120650"/>
                        </a:xfrm>
                        <a:prstGeom prst="roundRect">
                          <a:avLst/>
                        </a:prstGeom>
                        <a:solidFill>
                          <a:srgbClr val="6BAB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D82" w:rsidRPr="00784EB4" w:rsidRDefault="000C5D82" w:rsidP="0034781A">
                            <w:pPr>
                              <w:rPr>
                                <w:rFonts w:asciiTheme="minorHAnsi" w:hAnsiTheme="minorHAnsi"/>
                                <w:sz w:val="14"/>
                              </w:rPr>
                            </w:pPr>
                            <w:r w:rsidRPr="00353B01">
                              <w:rPr>
                                <w:rFonts w:asciiTheme="minorHAnsi" w:hAnsiTheme="minorHAnsi"/>
                                <w:sz w:val="14"/>
                              </w:rPr>
                              <w:t>Quantidade de caixas vendidas por transação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6" o:spid="_x0000_s1031" style="position:absolute;margin-left:65.65pt;margin-top:4.05pt;width:264.85pt;height: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" fillcolor="#6babc7" stroked="f" strokeweight="2pt">
                <v:textbox inset="0,0,0,0">
                  <w:txbxContent>
                    <w:p w:rsidR="000C5D82" w:rsidRPr="00784EB4" w:rsidRDefault="000C5D82" w:rsidP="0034781A">
                      <w:pPr>
                        <w:rPr>
                          <w:rFonts w:asciiTheme="minorHAnsi" w:hAnsiTheme="minorHAnsi"/>
                          <w:sz w:val="14"/>
                        </w:rPr>
                      </w:pPr>
                      <w:r w:rsidRPr="00353B01">
                        <w:rPr>
                          <w:rFonts w:asciiTheme="minorHAnsi" w:hAnsiTheme="minorHAnsi"/>
                          <w:sz w:val="14"/>
                        </w:rPr>
                        <w:t>Quantidade de caixas vendidas por transação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3647" w:rsidRDefault="00D83647" w:rsidP="00D83647">
      <w:pPr>
        <w:rPr>
          <w:rFonts w:cs="Tahoma"/>
        </w:rPr>
      </w:pPr>
    </w:p>
    <w:p w:rsidR="00D83647" w:rsidRDefault="00D83647" w:rsidP="00D83647">
      <w:pPr>
        <w:ind w:left="1416"/>
        <w:rPr>
          <w:rFonts w:cs="Tahoma"/>
        </w:rPr>
      </w:pPr>
      <w:r>
        <w:rPr>
          <w:noProof/>
        </w:rPr>
        <w:drawing>
          <wp:inline distT="0" distB="0" distL="0" distR="0" wp14:anchorId="4454E143" wp14:editId="0752AC6C">
            <wp:extent cx="2559050" cy="1677947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1806" cy="167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84B">
        <w:rPr>
          <w:rFonts w:cs="Tahoma"/>
        </w:rPr>
        <w:t xml:space="preserve">                                </w:t>
      </w:r>
    </w:p>
    <w:p w:rsidR="00D83647" w:rsidRDefault="00D83647" w:rsidP="00D83647">
      <w:pPr>
        <w:rPr>
          <w:rFonts w:cs="Tahoma"/>
        </w:rPr>
      </w:pPr>
    </w:p>
    <w:p w:rsidR="00CB3418" w:rsidRDefault="00CB3418" w:rsidP="00D83647">
      <w:pPr>
        <w:rPr>
          <w:rFonts w:cs="Tahoma"/>
        </w:rPr>
      </w:pPr>
    </w:p>
    <w:p w:rsidR="00CB3418" w:rsidRDefault="00CB3418" w:rsidP="00D83647">
      <w:pPr>
        <w:rPr>
          <w:rFonts w:cs="Tahoma"/>
        </w:rPr>
      </w:pPr>
    </w:p>
    <w:p w:rsidR="00CB3418" w:rsidRDefault="00CB3418" w:rsidP="00D83647">
      <w:pPr>
        <w:rPr>
          <w:rFonts w:cs="Tahoma"/>
        </w:rPr>
      </w:pPr>
    </w:p>
    <w:p w:rsidR="00CB3418" w:rsidRDefault="00CB3418" w:rsidP="00D83647">
      <w:pPr>
        <w:rPr>
          <w:rFonts w:cs="Tahoma"/>
        </w:rPr>
      </w:pPr>
    </w:p>
    <w:p w:rsidR="00361321" w:rsidRPr="00361321" w:rsidRDefault="00361321" w:rsidP="00D83647">
      <w:pPr>
        <w:rPr>
          <w:ins w:id="136" w:author="Wilson Alberto" w:date="2014-12-08T10:52:00Z"/>
          <w:rFonts w:cs="Tahoma"/>
        </w:rPr>
      </w:pPr>
    </w:p>
    <w:p w:rsidR="00361321" w:rsidDel="00525983" w:rsidRDefault="00361321" w:rsidP="00D83647">
      <w:pPr>
        <w:rPr>
          <w:del w:id="137" w:author="Wilson Alberto" w:date="2014-12-09T12:43:00Z"/>
          <w:rFonts w:cs="Tahoma"/>
        </w:rPr>
      </w:pPr>
    </w:p>
    <w:p w:rsidR="00CB3418" w:rsidRDefault="00CB3418" w:rsidP="00D83647">
      <w:pPr>
        <w:rPr>
          <w:rFonts w:cs="Tahoma"/>
        </w:rPr>
      </w:pPr>
    </w:p>
    <w:p w:rsidR="00D83647" w:rsidRPr="00353B01" w:rsidRDefault="00D83647" w:rsidP="00353B01">
      <w:pPr>
        <w:pStyle w:val="PargrafodaLista"/>
        <w:numPr>
          <w:ilvl w:val="3"/>
          <w:numId w:val="1"/>
        </w:numPr>
        <w:spacing w:after="0"/>
        <w:contextualSpacing w:val="0"/>
        <w:rPr>
          <w:rFonts w:cs="Tahoma"/>
        </w:rPr>
      </w:pPr>
      <w:r>
        <w:rPr>
          <w:rFonts w:cs="Tahoma"/>
          <w:sz w:val="20"/>
          <w:szCs w:val="20"/>
        </w:rPr>
        <w:lastRenderedPageBreak/>
        <w:t>Categorização de clientes</w:t>
      </w:r>
    </w:p>
    <w:p w:rsidR="0034781A" w:rsidRDefault="00D83647" w:rsidP="0034781A">
      <w:pPr>
        <w:pStyle w:val="PargrafodaLista"/>
        <w:spacing w:after="0"/>
        <w:ind w:left="1728"/>
        <w:contextualSpacing w:val="0"/>
        <w:rPr>
          <w:rFonts w:cs="Tahoma"/>
        </w:rPr>
      </w:pPr>
      <w:r>
        <w:rPr>
          <w:rFonts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365B6B" wp14:editId="6E5DDAB4">
                <wp:simplePos x="0" y="0"/>
                <wp:positionH relativeFrom="column">
                  <wp:posOffset>827405</wp:posOffset>
                </wp:positionH>
                <wp:positionV relativeFrom="paragraph">
                  <wp:posOffset>73025</wp:posOffset>
                </wp:positionV>
                <wp:extent cx="3363595" cy="120650"/>
                <wp:effectExtent l="0" t="0" r="8255" b="0"/>
                <wp:wrapNone/>
                <wp:docPr id="22" name="Retângulo de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120650"/>
                        </a:xfrm>
                        <a:prstGeom prst="roundRect">
                          <a:avLst/>
                        </a:prstGeom>
                        <a:solidFill>
                          <a:srgbClr val="6BAB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D82" w:rsidRPr="00784EB4" w:rsidRDefault="000C5D82" w:rsidP="0034781A">
                            <w:pPr>
                              <w:rPr>
                                <w:rFonts w:asciiTheme="minorHAnsi" w:hAnsiTheme="minorHAnsi"/>
                                <w:sz w:val="14"/>
                              </w:rPr>
                            </w:pPr>
                            <w:r w:rsidRPr="00353B01">
                              <w:rPr>
                                <w:rFonts w:asciiTheme="minorHAnsi" w:hAnsiTheme="minorHAnsi"/>
                                <w:sz w:val="14"/>
                              </w:rPr>
                              <w:t>Quantidade de caixas vendidas por transação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2" o:spid="_x0000_s1032" style="position:absolute;left:0;text-align:left;margin-left:65.15pt;margin-top:5.75pt;width:264.85pt;height: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" fillcolor="#6babc7" stroked="f" strokeweight="2pt">
                <v:textbox inset="0,0,0,0">
                  <w:txbxContent>
                    <w:p w:rsidR="000C5D82" w:rsidRPr="00784EB4" w:rsidRDefault="000C5D82" w:rsidP="0034781A">
                      <w:pPr>
                        <w:rPr>
                          <w:rFonts w:asciiTheme="minorHAnsi" w:hAnsiTheme="minorHAnsi"/>
                          <w:sz w:val="14"/>
                        </w:rPr>
                      </w:pPr>
                      <w:r w:rsidRPr="00353B01">
                        <w:rPr>
                          <w:rFonts w:asciiTheme="minorHAnsi" w:hAnsiTheme="minorHAnsi"/>
                          <w:sz w:val="14"/>
                        </w:rPr>
                        <w:t>Quantidade de caixas vendidas por transação</w:t>
                      </w:r>
                    </w:p>
                  </w:txbxContent>
                </v:textbox>
              </v:roundrect>
            </w:pict>
          </mc:Fallback>
        </mc:AlternateContent>
      </w:r>
    </w:p>
    <w:p w:rsidR="00974700" w:rsidRDefault="00974700" w:rsidP="005E5226">
      <w:pPr>
        <w:ind w:left="1224"/>
        <w:rPr>
          <w:rFonts w:cs="Tahoma"/>
        </w:rPr>
      </w:pPr>
    </w:p>
    <w:p w:rsidR="004906F8" w:rsidRDefault="005D0C64" w:rsidP="00E34D1E">
      <w:pPr>
        <w:ind w:left="1416"/>
        <w:rPr>
          <w:rFonts w:cs="Tahoma"/>
        </w:rPr>
      </w:pPr>
      <w:r>
        <w:rPr>
          <w:noProof/>
        </w:rPr>
        <w:drawing>
          <wp:inline distT="0" distB="0" distL="0" distR="0" wp14:anchorId="50195D43" wp14:editId="781BBB7D">
            <wp:extent cx="3092450" cy="101344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8352" cy="101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F8" w:rsidRDefault="004906F8" w:rsidP="00974700">
      <w:pPr>
        <w:rPr>
          <w:rFonts w:cs="Tahoma"/>
        </w:rPr>
      </w:pPr>
    </w:p>
    <w:p w:rsidR="004906F8" w:rsidRDefault="004906F8" w:rsidP="00974700">
      <w:pPr>
        <w:rPr>
          <w:rFonts w:cs="Tahoma"/>
        </w:rPr>
      </w:pPr>
    </w:p>
    <w:p w:rsidR="00974700" w:rsidRPr="008A13F7" w:rsidRDefault="00974700" w:rsidP="008A13F7">
      <w:pPr>
        <w:pStyle w:val="PargrafodaLista"/>
        <w:numPr>
          <w:ilvl w:val="2"/>
          <w:numId w:val="1"/>
        </w:numPr>
        <w:spacing w:after="0"/>
        <w:contextualSpacing w:val="0"/>
        <w:rPr>
          <w:rFonts w:cs="Tahoma"/>
        </w:rPr>
      </w:pPr>
      <w:r>
        <w:rPr>
          <w:rFonts w:cs="Tahoma"/>
        </w:rPr>
        <w:t>Regras Técnicas</w:t>
      </w:r>
    </w:p>
    <w:p w:rsidR="00974700" w:rsidRDefault="000A684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pPr w:leftFromText="141" w:rightFromText="141" w:vertAnchor="text" w:horzAnchor="page" w:tblpX="1" w:tblpY="15"/>
        <w:tblW w:w="8505" w:type="dxa"/>
        <w:tblInd w:w="2832" w:type="dxa"/>
        <w:tblBorders>
          <w:top w:val="single" w:sz="2" w:space="0" w:color="95B3D7"/>
          <w:left w:val="single" w:sz="2" w:space="0" w:color="95B3D7"/>
          <w:bottom w:val="single" w:sz="2" w:space="0" w:color="95B3D7"/>
          <w:right w:val="single" w:sz="2" w:space="0" w:color="95B3D7"/>
          <w:insideH w:val="single" w:sz="2" w:space="0" w:color="95B3D7"/>
          <w:insideV w:val="single" w:sz="2" w:space="0" w:color="95B3D7"/>
        </w:tblBorders>
        <w:tblLook w:val="04A0" w:firstRow="1" w:lastRow="0" w:firstColumn="1" w:lastColumn="0" w:noHBand="0" w:noVBand="1"/>
      </w:tblPr>
      <w:tblGrid>
        <w:gridCol w:w="749"/>
        <w:gridCol w:w="1942"/>
        <w:gridCol w:w="5814"/>
      </w:tblGrid>
      <w:tr w:rsidR="005E5226" w:rsidTr="00152469">
        <w:trPr>
          <w:trHeight w:hRule="exact" w:val="284"/>
        </w:trPr>
        <w:tc>
          <w:tcPr>
            <w:tcW w:w="8505" w:type="dxa"/>
            <w:gridSpan w:val="3"/>
            <w:shd w:val="clear" w:color="auto" w:fill="DBE5F1"/>
          </w:tcPr>
          <w:p w:rsidR="005E5226" w:rsidRPr="00D953CA" w:rsidRDefault="005E5226" w:rsidP="00CB3418">
            <w:pPr>
              <w:pStyle w:val="PargrafodaLista"/>
              <w:tabs>
                <w:tab w:val="center" w:pos="4144"/>
                <w:tab w:val="left" w:pos="5414"/>
              </w:tabs>
              <w:ind w:left="0"/>
              <w:rPr>
                <w:rFonts w:cs="Tahoma"/>
                <w:sz w:val="20"/>
              </w:rPr>
            </w:pPr>
            <w:r w:rsidRPr="00D953CA">
              <w:rPr>
                <w:rFonts w:cs="Tahoma"/>
                <w:sz w:val="20"/>
              </w:rPr>
              <w:tab/>
            </w:r>
            <w:r w:rsidR="00CB3418">
              <w:rPr>
                <w:rFonts w:cs="Tahoma"/>
                <w:sz w:val="20"/>
              </w:rPr>
              <w:t>Requisitos Técnico</w:t>
            </w:r>
            <w:r>
              <w:rPr>
                <w:rFonts w:cs="Tahoma"/>
                <w:sz w:val="20"/>
              </w:rPr>
              <w:t>s</w:t>
            </w:r>
            <w:r w:rsidR="00152469">
              <w:rPr>
                <w:rFonts w:cs="Tahoma"/>
                <w:sz w:val="20"/>
              </w:rPr>
              <w:t xml:space="preserve"> </w:t>
            </w:r>
            <w:del w:id="138" w:author="Wilson Alberto" w:date="2014-12-08T10:05:00Z">
              <w:r w:rsidR="00152469" w:rsidDel="000C66EB">
                <w:rPr>
                  <w:rFonts w:cs="Tahoma"/>
                  <w:sz w:val="20"/>
                </w:rPr>
                <w:delText>-</w:delText>
              </w:r>
            </w:del>
            <w:ins w:id="139" w:author="Wilson Alberto" w:date="2014-12-08T10:05:00Z">
              <w:r w:rsidR="000C66EB">
                <w:rPr>
                  <w:rFonts w:cs="Tahoma"/>
                  <w:sz w:val="20"/>
                </w:rPr>
                <w:t>–</w:t>
              </w:r>
            </w:ins>
            <w:r w:rsidR="00884889">
              <w:rPr>
                <w:rFonts w:cs="Tahoma"/>
                <w:sz w:val="20"/>
              </w:rPr>
              <w:t xml:space="preserve"> </w:t>
            </w:r>
            <w:r w:rsidR="00152469" w:rsidRPr="00152469">
              <w:rPr>
                <w:rFonts w:cs="Tahoma"/>
                <w:sz w:val="20"/>
              </w:rPr>
              <w:t>Descrição dos dados de origem</w:t>
            </w:r>
            <w:r w:rsidRPr="00D953CA">
              <w:rPr>
                <w:rFonts w:cs="Tahoma"/>
                <w:sz w:val="20"/>
                <w:szCs w:val="20"/>
              </w:rPr>
              <w:tab/>
            </w:r>
          </w:p>
        </w:tc>
      </w:tr>
      <w:tr w:rsidR="005E5226" w:rsidTr="00152469">
        <w:tc>
          <w:tcPr>
            <w:tcW w:w="749" w:type="dxa"/>
            <w:shd w:val="clear" w:color="auto" w:fill="auto"/>
            <w:vAlign w:val="center"/>
          </w:tcPr>
          <w:p w:rsidR="005E5226" w:rsidRPr="00B82A56" w:rsidRDefault="005E5226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 w:rsidRPr="00B82A56">
              <w:rPr>
                <w:rFonts w:ascii="Calibri" w:eastAsia="Calibri" w:hAnsi="Calibri"/>
                <w:sz w:val="18"/>
                <w:szCs w:val="18"/>
              </w:rPr>
              <w:t>R</w:t>
            </w:r>
            <w:r>
              <w:rPr>
                <w:rFonts w:ascii="Calibri" w:eastAsia="Calibri" w:hAnsi="Calibri"/>
                <w:sz w:val="18"/>
                <w:szCs w:val="18"/>
              </w:rPr>
              <w:t>T</w:t>
            </w:r>
            <w:r w:rsidRPr="00B82A56">
              <w:rPr>
                <w:rFonts w:ascii="Calibri" w:eastAsia="Calibri" w:hAnsi="Calibri"/>
                <w:sz w:val="18"/>
                <w:szCs w:val="18"/>
              </w:rPr>
              <w:t>01</w:t>
            </w:r>
          </w:p>
        </w:tc>
        <w:tc>
          <w:tcPr>
            <w:tcW w:w="1942" w:type="dxa"/>
            <w:shd w:val="clear" w:color="auto" w:fill="auto"/>
            <w:vAlign w:val="center"/>
          </w:tcPr>
          <w:p w:rsidR="005E5226" w:rsidRPr="00B82A56" w:rsidRDefault="005E5226" w:rsidP="00FA5D02">
            <w:pPr>
              <w:rPr>
                <w:rFonts w:ascii="Calibri" w:eastAsia="Calibri" w:hAnsi="Calibri"/>
                <w:sz w:val="18"/>
                <w:szCs w:val="18"/>
              </w:rPr>
            </w:pPr>
            <w:r w:rsidRPr="00B82A56">
              <w:rPr>
                <w:rFonts w:ascii="Calibri" w:eastAsia="Calibri" w:hAnsi="Calibri"/>
                <w:sz w:val="18"/>
                <w:szCs w:val="18"/>
              </w:rPr>
              <w:t xml:space="preserve">Tabela de </w:t>
            </w:r>
            <w:r w:rsidR="00FA5D02">
              <w:rPr>
                <w:rFonts w:ascii="Calibri" w:eastAsia="Calibri" w:hAnsi="Calibri"/>
                <w:sz w:val="18"/>
                <w:szCs w:val="18"/>
              </w:rPr>
              <w:t>Estabelecimentos</w:t>
            </w:r>
            <w:r w:rsidRPr="00B82A56">
              <w:rPr>
                <w:rFonts w:ascii="Calibri" w:eastAsia="Calibri" w:hAnsi="Calibri"/>
                <w:sz w:val="18"/>
                <w:szCs w:val="18"/>
              </w:rPr>
              <w:t xml:space="preserve"> Credenciad</w:t>
            </w:r>
            <w:r w:rsidR="00FA5D02">
              <w:rPr>
                <w:rFonts w:ascii="Calibri" w:eastAsia="Calibri" w:hAnsi="Calibri"/>
                <w:sz w:val="18"/>
                <w:szCs w:val="18"/>
              </w:rPr>
              <w:t>o</w:t>
            </w:r>
            <w:r w:rsidRPr="00B82A56">
              <w:rPr>
                <w:rFonts w:ascii="Calibri" w:eastAsia="Calibri" w:hAnsi="Calibri"/>
                <w:sz w:val="18"/>
                <w:szCs w:val="18"/>
              </w:rPr>
              <w:t>s</w:t>
            </w:r>
          </w:p>
        </w:tc>
        <w:tc>
          <w:tcPr>
            <w:tcW w:w="5814" w:type="dxa"/>
            <w:shd w:val="clear" w:color="auto" w:fill="auto"/>
          </w:tcPr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B82A56">
              <w:rPr>
                <w:rFonts w:ascii="Calibri" w:eastAsia="Calibri" w:hAnsi="Calibri" w:cs="Tahoma"/>
                <w:sz w:val="18"/>
                <w:szCs w:val="18"/>
              </w:rPr>
              <w:t>Origem: Funcional</w:t>
            </w:r>
          </w:p>
          <w:p w:rsidR="005E522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B82A56">
              <w:rPr>
                <w:rFonts w:ascii="Calibri" w:eastAsia="Calibri" w:hAnsi="Calibri" w:cs="Tahoma"/>
                <w:sz w:val="18"/>
                <w:szCs w:val="18"/>
              </w:rPr>
              <w:t xml:space="preserve">Base de Dados: </w:t>
            </w:r>
            <w:r w:rsidR="00FA5D02" w:rsidRPr="000716D0">
              <w:rPr>
                <w:rFonts w:ascii="Calibri" w:eastAsia="Calibri" w:hAnsi="Calibri" w:cs="Tahoma"/>
                <w:color w:val="002060"/>
                <w:sz w:val="18"/>
                <w:szCs w:val="18"/>
              </w:rPr>
              <w:t>dbserver3</w:t>
            </w:r>
            <w:r w:rsidR="00FA5D02">
              <w:rPr>
                <w:rFonts w:ascii="Calibri" w:eastAsia="Calibri" w:hAnsi="Calibri" w:cs="Tahoma"/>
                <w:sz w:val="18"/>
                <w:szCs w:val="18"/>
              </w:rPr>
              <w:t>.</w:t>
            </w:r>
            <w:r w:rsidRPr="00B82A56">
              <w:rPr>
                <w:rFonts w:ascii="Calibri" w:eastAsia="Calibri" w:hAnsi="Calibri" w:cs="Tahoma"/>
                <w:sz w:val="18"/>
                <w:szCs w:val="18"/>
              </w:rPr>
              <w:t>NetCardPJ..Credenciados</w:t>
            </w:r>
          </w:p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Frequência de atualização: Diária</w:t>
            </w:r>
          </w:p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B82A56">
              <w:rPr>
                <w:rFonts w:ascii="Calibri" w:eastAsia="Calibri" w:hAnsi="Calibri" w:cs="Tahoma"/>
                <w:sz w:val="18"/>
                <w:szCs w:val="18"/>
              </w:rPr>
              <w:t xml:space="preserve">Disponibilidade: Tabela disponibilizada no banco de dados </w:t>
            </w:r>
            <w:proofErr w:type="gramStart"/>
            <w:r w:rsidRPr="00B82A56">
              <w:rPr>
                <w:rFonts w:ascii="Calibri" w:eastAsia="Calibri" w:hAnsi="Calibri" w:cs="Tahoma"/>
                <w:color w:val="002060"/>
                <w:sz w:val="18"/>
                <w:szCs w:val="18"/>
              </w:rPr>
              <w:t>funcdash01.</w:t>
            </w:r>
            <w:proofErr w:type="gramEnd"/>
            <w:r w:rsidRPr="00B82A56">
              <w:rPr>
                <w:rFonts w:ascii="Calibri" w:eastAsia="Calibri" w:hAnsi="Calibri" w:cs="Tahoma"/>
                <w:color w:val="002060"/>
                <w:sz w:val="18"/>
                <w:szCs w:val="18"/>
              </w:rPr>
              <w:t>cloudapp.net.funcdash01..</w:t>
            </w:r>
            <w:ins w:id="140" w:author="Wilson Alberto" w:date="2014-12-08T14:03:00Z">
              <w:r w:rsidR="00371462">
                <w:rPr>
                  <w:rFonts w:ascii="Calibri" w:eastAsia="Calibri" w:hAnsi="Calibri" w:cs="Tahoma"/>
                  <w:color w:val="002060"/>
                  <w:sz w:val="18"/>
                  <w:szCs w:val="18"/>
                </w:rPr>
                <w:t>edash12</w:t>
              </w:r>
            </w:ins>
            <w:del w:id="141" w:author="Wilson Alberto" w:date="2014-12-08T14:03:00Z">
              <w:r w:rsidRPr="00B82A56" w:rsidDel="00371462">
                <w:rPr>
                  <w:rFonts w:ascii="Calibri" w:eastAsia="Calibri" w:hAnsi="Calibri" w:cs="Tahoma"/>
                  <w:color w:val="002060"/>
                  <w:sz w:val="18"/>
                  <w:szCs w:val="18"/>
                </w:rPr>
                <w:delText>cad_bandeira</w:delText>
              </w:r>
            </w:del>
            <w:r w:rsidRPr="00B82A56">
              <w:rPr>
                <w:rFonts w:ascii="Calibri" w:eastAsia="Calibri" w:hAnsi="Calibri" w:cs="Tahoma"/>
                <w:sz w:val="18"/>
                <w:szCs w:val="18"/>
              </w:rPr>
              <w:t xml:space="preserve"> através de procedimento ETL executado diariamente em agendamento DTS pelo servidor </w:t>
            </w:r>
            <w:r w:rsidR="000716D0" w:rsidRPr="000716D0">
              <w:rPr>
                <w:rFonts w:ascii="Calibri" w:eastAsia="Calibri" w:hAnsi="Calibri" w:cs="Tahoma"/>
                <w:color w:val="002060"/>
                <w:sz w:val="18"/>
                <w:szCs w:val="18"/>
              </w:rPr>
              <w:t xml:space="preserve"> dbserver3</w:t>
            </w:r>
            <w:r w:rsidRPr="00B82A56">
              <w:rPr>
                <w:rFonts w:ascii="Calibri" w:eastAsia="Calibri" w:hAnsi="Calibri" w:cs="Tahoma"/>
                <w:sz w:val="18"/>
                <w:szCs w:val="18"/>
              </w:rPr>
              <w:t>.</w:t>
            </w:r>
          </w:p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B82A56">
              <w:rPr>
                <w:rFonts w:ascii="Calibri" w:eastAsia="Calibri" w:hAnsi="Calibri" w:cs="Tahoma"/>
                <w:sz w:val="18"/>
                <w:szCs w:val="18"/>
              </w:rPr>
              <w:t>Estrutura:</w:t>
            </w:r>
          </w:p>
          <w:tbl>
            <w:tblPr>
              <w:tblW w:w="0" w:type="auto"/>
              <w:tblBorders>
                <w:top w:val="single" w:sz="4" w:space="0" w:color="EAF1DD"/>
                <w:left w:val="single" w:sz="4" w:space="0" w:color="EAF1DD"/>
                <w:bottom w:val="single" w:sz="4" w:space="0" w:color="EAF1DD"/>
                <w:right w:val="single" w:sz="4" w:space="0" w:color="EAF1DD"/>
                <w:insideH w:val="single" w:sz="4" w:space="0" w:color="EAF1DD"/>
                <w:insideV w:val="single" w:sz="4" w:space="0" w:color="EAF1DD"/>
              </w:tblBorders>
              <w:tblLook w:val="04A0" w:firstRow="1" w:lastRow="0" w:firstColumn="1" w:lastColumn="0" w:noHBand="0" w:noVBand="1"/>
            </w:tblPr>
            <w:tblGrid>
              <w:gridCol w:w="2791"/>
              <w:gridCol w:w="2792"/>
            </w:tblGrid>
            <w:tr w:rsidR="005E5226" w:rsidRPr="00B82A56" w:rsidTr="00B86EF9">
              <w:tc>
                <w:tcPr>
                  <w:tcW w:w="2791" w:type="dxa"/>
                  <w:shd w:val="clear" w:color="auto" w:fill="auto"/>
                </w:tcPr>
                <w:p w:rsidR="005E5226" w:rsidRPr="00B82A56" w:rsidRDefault="00FA5D02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del w:id="142" w:author="Wilson Alberto" w:date="2014-12-08T14:29:00Z">
                    <w:r w:rsidDel="009C10CC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delText>Razão do credenciado</w:delText>
                    </w:r>
                  </w:del>
                  <w:proofErr w:type="gramStart"/>
                  <w:ins w:id="143" w:author="Wilson Alberto" w:date="2014-12-08T14:29:00Z">
                    <w:r w:rsidR="009C10CC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id</w:t>
                    </w:r>
                  </w:ins>
                  <w:proofErr w:type="gramEnd"/>
                </w:p>
              </w:tc>
              <w:tc>
                <w:tcPr>
                  <w:tcW w:w="2792" w:type="dxa"/>
                  <w:shd w:val="clear" w:color="auto" w:fill="auto"/>
                </w:tcPr>
                <w:p w:rsidR="005E5226" w:rsidRPr="00B82A56" w:rsidRDefault="00FA5D02" w:rsidP="00525983">
                  <w:pPr>
                    <w:framePr w:hSpace="141" w:wrap="around" w:vAnchor="text" w:hAnchor="page" w:x="1" w:y="15"/>
                    <w:ind w:left="708" w:hanging="708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del w:id="144" w:author="Wilson Alberto" w:date="2014-12-08T14:29:00Z">
                    <w:r w:rsidDel="009C10CC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delText>Caractere</w:delText>
                    </w:r>
                    <w:r w:rsidRPr="00B82A56" w:rsidDel="009C10CC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delText xml:space="preserve"> com 200 posições</w:delText>
                    </w:r>
                  </w:del>
                  <w:ins w:id="145" w:author="Wilson Alberto" w:date="2014-12-08T14:29:00Z">
                    <w:r w:rsidR="009C10CC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Numérico Inteiro auto num.</w:t>
                    </w:r>
                  </w:ins>
                </w:p>
              </w:tc>
            </w:tr>
            <w:tr w:rsidR="009C10CC" w:rsidRPr="00B82A56" w:rsidTr="00B86EF9">
              <w:trPr>
                <w:ins w:id="146" w:author="Wilson Alberto" w:date="2014-12-08T14:29:00Z"/>
              </w:trPr>
              <w:tc>
                <w:tcPr>
                  <w:tcW w:w="2791" w:type="dxa"/>
                  <w:shd w:val="clear" w:color="auto" w:fill="auto"/>
                </w:tcPr>
                <w:p w:rsidR="009C10CC" w:rsidRDefault="009C10CC" w:rsidP="00525983">
                  <w:pPr>
                    <w:framePr w:hSpace="141" w:wrap="around" w:vAnchor="text" w:hAnchor="page" w:x="1" w:y="15"/>
                    <w:rPr>
                      <w:ins w:id="147" w:author="Wilson Alberto" w:date="2014-12-08T14:29:00Z"/>
                      <w:rFonts w:ascii="Calibri" w:eastAsia="Calibri" w:hAnsi="Calibri" w:cs="Tahoma"/>
                      <w:sz w:val="18"/>
                      <w:szCs w:val="18"/>
                    </w:rPr>
                  </w:pPr>
                  <w:ins w:id="148" w:author="Wilson Alberto" w:date="2014-12-08T14:29:00Z">
                    <w:r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 xml:space="preserve">Razão </w:t>
                    </w:r>
                    <w:r w:rsidR="00C45DA2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 xml:space="preserve">Social </w:t>
                    </w:r>
                    <w:r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do credenciado</w:t>
                    </w:r>
                  </w:ins>
                </w:p>
              </w:tc>
              <w:tc>
                <w:tcPr>
                  <w:tcW w:w="2792" w:type="dxa"/>
                  <w:shd w:val="clear" w:color="auto" w:fill="auto"/>
                </w:tcPr>
                <w:p w:rsidR="009C10CC" w:rsidRDefault="009C10CC" w:rsidP="00525983">
                  <w:pPr>
                    <w:framePr w:hSpace="141" w:wrap="around" w:vAnchor="text" w:hAnchor="page" w:x="1" w:y="15"/>
                    <w:ind w:left="708" w:hanging="708"/>
                    <w:rPr>
                      <w:ins w:id="149" w:author="Wilson Alberto" w:date="2014-12-08T14:29:00Z"/>
                      <w:rFonts w:ascii="Calibri" w:eastAsia="Calibri" w:hAnsi="Calibri" w:cs="Tahoma"/>
                      <w:sz w:val="18"/>
                      <w:szCs w:val="18"/>
                    </w:rPr>
                  </w:pPr>
                  <w:ins w:id="150" w:author="Wilson Alberto" w:date="2014-12-08T14:29:00Z">
                    <w:r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Caractere</w:t>
                    </w:r>
                    <w:r w:rsidRPr="00B82A56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 xml:space="preserve"> com 200 posições</w:t>
                    </w:r>
                  </w:ins>
                </w:p>
              </w:tc>
            </w:tr>
            <w:tr w:rsidR="009C10CC" w:rsidRPr="00B82A56" w:rsidTr="00B86EF9">
              <w:tc>
                <w:tcPr>
                  <w:tcW w:w="2791" w:type="dxa"/>
                  <w:shd w:val="clear" w:color="auto" w:fill="auto"/>
                </w:tcPr>
                <w:p w:rsidR="009C10CC" w:rsidRPr="00B82A56" w:rsidRDefault="009C10CC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B82A56">
                    <w:rPr>
                      <w:rFonts w:ascii="Calibri" w:eastAsia="Calibri" w:hAnsi="Calibri" w:cs="Tahoma"/>
                      <w:sz w:val="18"/>
                      <w:szCs w:val="18"/>
                    </w:rPr>
                    <w:t>Nome Fantasia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9C10CC" w:rsidRPr="00B82A56" w:rsidRDefault="009C10CC" w:rsidP="00525983">
                  <w:pPr>
                    <w:framePr w:hSpace="141" w:wrap="around" w:vAnchor="text" w:hAnchor="page" w:x="1" w:y="15"/>
                    <w:ind w:left="708" w:hanging="708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Caractere</w:t>
                  </w:r>
                  <w:r w:rsidRPr="00B82A56">
                    <w:rPr>
                      <w:rFonts w:ascii="Calibri" w:eastAsia="Calibri" w:hAnsi="Calibri" w:cs="Tahoma"/>
                      <w:sz w:val="18"/>
                      <w:szCs w:val="18"/>
                    </w:rPr>
                    <w:t xml:space="preserve"> com 200 posições</w:t>
                  </w:r>
                </w:p>
              </w:tc>
            </w:tr>
            <w:tr w:rsidR="009C10CC" w:rsidRPr="00B82A56" w:rsidTr="00B86EF9">
              <w:tc>
                <w:tcPr>
                  <w:tcW w:w="2791" w:type="dxa"/>
                  <w:shd w:val="clear" w:color="auto" w:fill="auto"/>
                </w:tcPr>
                <w:p w:rsidR="009C10CC" w:rsidRPr="00B82A56" w:rsidRDefault="009C10CC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B82A56">
                    <w:rPr>
                      <w:rFonts w:ascii="Calibri" w:eastAsia="Calibri" w:hAnsi="Calibri" w:cs="Tahoma"/>
                      <w:sz w:val="18"/>
                      <w:szCs w:val="18"/>
                    </w:rPr>
                    <w:t>CNPJ</w:t>
                  </w:r>
                  <w:r>
                    <w:rPr>
                      <w:rFonts w:ascii="Calibri" w:eastAsia="Calibri" w:hAnsi="Calibri" w:cs="Tahoma"/>
                      <w:noProof/>
                      <w:sz w:val="18"/>
                      <w:szCs w:val="18"/>
                    </w:rPr>
                    <w:drawing>
                      <wp:inline distT="0" distB="0" distL="0" distR="0" wp14:anchorId="619AE3ED" wp14:editId="0E26EC18">
                        <wp:extent cx="116205" cy="95250"/>
                        <wp:effectExtent l="0" t="0" r="0" b="0"/>
                        <wp:docPr id="6" name="Imagem 6" descr="MC900390704[1]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C900390704[1]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151" w:name="_GoBack"/>
                  <w:bookmarkEnd w:id="151"/>
                </w:p>
              </w:tc>
              <w:tc>
                <w:tcPr>
                  <w:tcW w:w="2792" w:type="dxa"/>
                  <w:shd w:val="clear" w:color="auto" w:fill="auto"/>
                </w:tcPr>
                <w:p w:rsidR="009C10CC" w:rsidRPr="00B82A56" w:rsidRDefault="009C10CC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Caractere</w:t>
                  </w:r>
                  <w:r w:rsidRPr="00B82A56">
                    <w:rPr>
                      <w:rFonts w:ascii="Calibri" w:eastAsia="Calibri" w:hAnsi="Calibri" w:cs="Tahoma"/>
                      <w:sz w:val="18"/>
                      <w:szCs w:val="18"/>
                    </w:rPr>
                    <w:t xml:space="preserve"> com 200 posições</w:t>
                  </w:r>
                </w:p>
              </w:tc>
            </w:tr>
            <w:tr w:rsidR="009C10CC" w:rsidRPr="00B82A56" w:rsidTr="00B86EF9">
              <w:tc>
                <w:tcPr>
                  <w:tcW w:w="2791" w:type="dxa"/>
                  <w:shd w:val="clear" w:color="auto" w:fill="auto"/>
                </w:tcPr>
                <w:p w:rsidR="009C10CC" w:rsidRPr="00B82A56" w:rsidRDefault="009C10CC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B82A56">
                    <w:rPr>
                      <w:rFonts w:ascii="Calibri" w:eastAsia="Calibri" w:hAnsi="Calibri" w:cs="Tahoma"/>
                      <w:sz w:val="18"/>
                      <w:szCs w:val="18"/>
                    </w:rPr>
                    <w:t>Data de inclusão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9C10CC" w:rsidRPr="00B82A56" w:rsidRDefault="009C10CC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B82A56">
                    <w:rPr>
                      <w:rFonts w:ascii="Calibri" w:eastAsia="Calibri" w:hAnsi="Calibri" w:cs="Tahoma"/>
                      <w:sz w:val="18"/>
                      <w:szCs w:val="18"/>
                    </w:rPr>
                    <w:t>Formato Data</w:t>
                  </w:r>
                </w:p>
              </w:tc>
            </w:tr>
            <w:tr w:rsidR="009C10CC" w:rsidRPr="00B82A56" w:rsidDel="00BF0115" w:rsidTr="00B86EF9">
              <w:trPr>
                <w:del w:id="152" w:author="Wilson Alberto" w:date="2014-12-11T14:27:00Z"/>
              </w:trPr>
              <w:tc>
                <w:tcPr>
                  <w:tcW w:w="2791" w:type="dxa"/>
                  <w:shd w:val="clear" w:color="auto" w:fill="auto"/>
                </w:tcPr>
                <w:p w:rsidR="009C10CC" w:rsidRPr="00B82A56" w:rsidDel="00BF0115" w:rsidRDefault="009C10CC" w:rsidP="00525983">
                  <w:pPr>
                    <w:framePr w:hSpace="141" w:wrap="around" w:vAnchor="text" w:hAnchor="page" w:x="1" w:y="15"/>
                    <w:rPr>
                      <w:del w:id="153" w:author="Wilson Alberto" w:date="2014-12-11T14:27:00Z"/>
                      <w:rFonts w:ascii="Calibri" w:eastAsia="Calibri" w:hAnsi="Calibri" w:cs="Tahoma"/>
                      <w:sz w:val="18"/>
                      <w:szCs w:val="18"/>
                    </w:rPr>
                  </w:pPr>
                  <w:del w:id="154" w:author="Wilson Alberto" w:date="2014-12-11T14:27:00Z">
                    <w:r w:rsidDel="00BF0115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delText>TipoDeReposicao</w:delText>
                    </w:r>
                    <w:r w:rsidDel="00BF0115">
                      <w:delText xml:space="preserve"> </w:delText>
                    </w:r>
                    <w:r w:rsidDel="00BF0115">
                      <w:rPr>
                        <w:noProof/>
                      </w:rPr>
                      <w:drawing>
                        <wp:inline distT="0" distB="0" distL="0" distR="0" wp14:anchorId="133CA6CB" wp14:editId="18D7711F">
                          <wp:extent cx="273050" cy="143510"/>
                          <wp:effectExtent l="0" t="0" r="0" b="8890"/>
                          <wp:docPr id="5" name="Imagem 5" descr="ANd9GcRyX8Os-ifIHviKPYj__4jXIP0aJPVO7eg7B9GWK-Veim7WI3TU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ANd9GcRyX8Os-ifIHviKPYj__4jXIP0aJPVO7eg7B9GWK-Veim7WI3TU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3050" cy="143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del>
                </w:p>
              </w:tc>
              <w:tc>
                <w:tcPr>
                  <w:tcW w:w="2792" w:type="dxa"/>
                  <w:shd w:val="clear" w:color="auto" w:fill="auto"/>
                </w:tcPr>
                <w:p w:rsidR="009C10CC" w:rsidRPr="00B82A56" w:rsidDel="00BF0115" w:rsidRDefault="009C10CC" w:rsidP="00525983">
                  <w:pPr>
                    <w:framePr w:hSpace="141" w:wrap="around" w:vAnchor="text" w:hAnchor="page" w:x="1" w:y="15"/>
                    <w:rPr>
                      <w:del w:id="155" w:author="Wilson Alberto" w:date="2014-12-11T14:27:00Z"/>
                      <w:rFonts w:ascii="Calibri" w:eastAsia="Calibri" w:hAnsi="Calibri" w:cs="Tahoma"/>
                      <w:sz w:val="18"/>
                      <w:szCs w:val="18"/>
                    </w:rPr>
                  </w:pPr>
                  <w:del w:id="156" w:author="Wilson Alberto" w:date="2014-12-11T14:27:00Z">
                    <w:r w:rsidDel="00BF0115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delText>Caractere com 1 posição</w:delText>
                    </w:r>
                  </w:del>
                </w:p>
              </w:tc>
            </w:tr>
            <w:tr w:rsidR="009C10CC" w:rsidRPr="00B82A56" w:rsidTr="00B86EF9">
              <w:tc>
                <w:tcPr>
                  <w:tcW w:w="2791" w:type="dxa"/>
                  <w:shd w:val="clear" w:color="auto" w:fill="auto"/>
                </w:tcPr>
                <w:p w:rsidR="009C10CC" w:rsidRDefault="009C10CC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proofErr w:type="spellStart"/>
                  <w:ins w:id="157" w:author="Wilson Alberto" w:date="2014-12-08T10:10:00Z">
                    <w:r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Cod_</w:t>
                    </w:r>
                  </w:ins>
                  <w:del w:id="158" w:author="Wilson Alberto" w:date="2014-12-08T10:09:00Z">
                    <w:r w:rsidDel="000C66EB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delText>Status</w:delText>
                    </w:r>
                  </w:del>
                  <w:ins w:id="159" w:author="Wilson Alberto" w:date="2014-12-08T10:09:00Z">
                    <w:r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Bandeira</w:t>
                    </w:r>
                  </w:ins>
                  <w:proofErr w:type="spellEnd"/>
                </w:p>
              </w:tc>
              <w:tc>
                <w:tcPr>
                  <w:tcW w:w="2792" w:type="dxa"/>
                  <w:shd w:val="clear" w:color="auto" w:fill="auto"/>
                </w:tcPr>
                <w:p w:rsidR="009C10CC" w:rsidRDefault="009C10CC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ins w:id="160" w:author="Wilson Alberto" w:date="2014-12-08T10:10:00Z">
                    <w:r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Numérico Inteiro</w:t>
                    </w:r>
                  </w:ins>
                </w:p>
              </w:tc>
            </w:tr>
          </w:tbl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p w:rsidR="005E5226" w:rsidRDefault="00CD3421" w:rsidP="002A3DE4">
            <w:pPr>
              <w:rPr>
                <w:ins w:id="161" w:author="Wilson Alberto" w:date="2014-12-08T10:13:00Z"/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O atributo </w:t>
            </w:r>
            <w:proofErr w:type="spellStart"/>
            <w:proofErr w:type="gramStart"/>
            <w:r>
              <w:rPr>
                <w:rFonts w:ascii="Calibri" w:eastAsia="Calibri" w:hAnsi="Calibri" w:cs="Tahoma"/>
                <w:sz w:val="18"/>
                <w:szCs w:val="18"/>
              </w:rPr>
              <w:t>TipoDeReposicao</w:t>
            </w:r>
            <w:proofErr w:type="spellEnd"/>
            <w:proofErr w:type="gramEnd"/>
            <w:r>
              <w:rPr>
                <w:rFonts w:ascii="Calibri" w:eastAsia="Calibri" w:hAnsi="Calibri" w:cs="Tahoma"/>
                <w:sz w:val="18"/>
                <w:szCs w:val="18"/>
              </w:rPr>
              <w:t xml:space="preserve"> e definido com base na tabela </w:t>
            </w:r>
            <w:proofErr w:type="spellStart"/>
            <w:r>
              <w:rPr>
                <w:rFonts w:ascii="Calibri" w:eastAsia="Calibri" w:hAnsi="Calibri" w:cs="Tahoma"/>
                <w:sz w:val="18"/>
                <w:szCs w:val="18"/>
              </w:rPr>
              <w:t>scr_prog_bandeira_reposicao</w:t>
            </w:r>
            <w:proofErr w:type="spellEnd"/>
            <w:r w:rsidR="002A3DE4">
              <w:rPr>
                <w:rFonts w:ascii="Calibri" w:eastAsia="Calibri" w:hAnsi="Calibri" w:cs="Tahoma"/>
                <w:sz w:val="18"/>
                <w:szCs w:val="18"/>
              </w:rPr>
              <w:t>.</w:t>
            </w:r>
          </w:p>
          <w:p w:rsidR="001B6DD2" w:rsidRDefault="001B6DD2" w:rsidP="002A3DE4">
            <w:pPr>
              <w:rPr>
                <w:ins w:id="162" w:author="Wilson Alberto" w:date="2014-12-08T10:13:00Z"/>
                <w:rFonts w:ascii="Calibri" w:eastAsia="Calibri" w:hAnsi="Calibri" w:cs="Tahoma"/>
                <w:sz w:val="18"/>
                <w:szCs w:val="18"/>
              </w:rPr>
            </w:pPr>
          </w:p>
          <w:p w:rsidR="001B6DD2" w:rsidRDefault="001B6DD2" w:rsidP="002A3DE4">
            <w:pPr>
              <w:rPr>
                <w:rFonts w:ascii="Calibri" w:eastAsia="Calibri" w:hAnsi="Calibri" w:cs="Tahoma"/>
                <w:sz w:val="18"/>
                <w:szCs w:val="18"/>
              </w:rPr>
            </w:pPr>
            <w:ins w:id="163" w:author="Wilson Alberto" w:date="2014-12-08T10:13:00Z">
              <w:r>
                <w:rPr>
                  <w:rFonts w:ascii="Calibri" w:eastAsia="Calibri" w:hAnsi="Calibri" w:cs="Tahoma"/>
                  <w:sz w:val="18"/>
                  <w:szCs w:val="18"/>
                </w:rPr>
                <w:t xml:space="preserve">O atributo </w:t>
              </w:r>
              <w:proofErr w:type="spellStart"/>
              <w:r>
                <w:rPr>
                  <w:rFonts w:ascii="Calibri" w:eastAsia="Calibri" w:hAnsi="Calibri" w:cs="Tahoma"/>
                  <w:sz w:val="18"/>
                  <w:szCs w:val="18"/>
                </w:rPr>
                <w:t>cod_bandeira</w:t>
              </w:r>
              <w:proofErr w:type="spellEnd"/>
              <w:r>
                <w:rPr>
                  <w:rFonts w:ascii="Calibri" w:eastAsia="Calibri" w:hAnsi="Calibri" w:cs="Tahoma"/>
                  <w:sz w:val="18"/>
                  <w:szCs w:val="18"/>
                </w:rPr>
                <w:t xml:space="preserve"> tem valor atribu</w:t>
              </w:r>
            </w:ins>
            <w:ins w:id="164" w:author="Wilson Alberto" w:date="2014-12-08T10:14:00Z">
              <w:r>
                <w:rPr>
                  <w:rFonts w:ascii="Calibri" w:eastAsia="Calibri" w:hAnsi="Calibri" w:cs="Tahoma"/>
                  <w:sz w:val="18"/>
                  <w:szCs w:val="18"/>
                </w:rPr>
                <w:t>ído somente quando o estabelecimento credenciado pertencer a uma rede, caso contrário assum</w:t>
              </w:r>
            </w:ins>
            <w:ins w:id="165" w:author="Wilson Alberto" w:date="2014-12-08T10:25:00Z">
              <w:r w:rsidR="007E4614">
                <w:rPr>
                  <w:rFonts w:ascii="Calibri" w:eastAsia="Calibri" w:hAnsi="Calibri" w:cs="Tahoma"/>
                  <w:sz w:val="18"/>
                  <w:szCs w:val="18"/>
                </w:rPr>
                <w:t>e</w:t>
              </w:r>
            </w:ins>
            <w:ins w:id="166" w:author="Wilson Alberto" w:date="2014-12-08T10:14:00Z">
              <w:r>
                <w:rPr>
                  <w:rFonts w:ascii="Calibri" w:eastAsia="Calibri" w:hAnsi="Calibri" w:cs="Tahoma"/>
                  <w:sz w:val="18"/>
                  <w:szCs w:val="18"/>
                </w:rPr>
                <w:t xml:space="preserve"> nulo.</w:t>
              </w:r>
            </w:ins>
          </w:p>
          <w:p w:rsidR="002A3DE4" w:rsidRPr="00B82A56" w:rsidRDefault="002A3DE4" w:rsidP="002A3DE4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</w:tr>
      <w:tr w:rsidR="005E5226" w:rsidTr="00152469">
        <w:tc>
          <w:tcPr>
            <w:tcW w:w="749" w:type="dxa"/>
            <w:shd w:val="clear" w:color="auto" w:fill="auto"/>
            <w:vAlign w:val="center"/>
          </w:tcPr>
          <w:p w:rsidR="005E5226" w:rsidRPr="00B82A56" w:rsidRDefault="005E5226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RT</w:t>
            </w:r>
            <w:r w:rsidRPr="00B82A56">
              <w:rPr>
                <w:rFonts w:ascii="Calibri" w:eastAsia="Calibri" w:hAnsi="Calibri"/>
                <w:sz w:val="18"/>
                <w:szCs w:val="18"/>
              </w:rPr>
              <w:t>02</w:t>
            </w:r>
          </w:p>
        </w:tc>
        <w:tc>
          <w:tcPr>
            <w:tcW w:w="1942" w:type="dxa"/>
            <w:shd w:val="clear" w:color="auto" w:fill="auto"/>
            <w:vAlign w:val="center"/>
          </w:tcPr>
          <w:p w:rsidR="005E5226" w:rsidRPr="00B82A56" w:rsidRDefault="005E5226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 w:rsidRPr="00B82A56">
              <w:rPr>
                <w:rFonts w:ascii="Calibri" w:eastAsia="Calibri" w:hAnsi="Calibri"/>
                <w:sz w:val="18"/>
                <w:szCs w:val="18"/>
              </w:rPr>
              <w:t>Tabela de Franquias</w:t>
            </w:r>
          </w:p>
        </w:tc>
        <w:tc>
          <w:tcPr>
            <w:tcW w:w="5814" w:type="dxa"/>
            <w:shd w:val="clear" w:color="auto" w:fill="auto"/>
          </w:tcPr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7A5D70">
              <w:rPr>
                <w:rFonts w:ascii="Calibri" w:eastAsia="Calibri" w:hAnsi="Calibri" w:cs="Tahoma"/>
                <w:sz w:val="18"/>
                <w:szCs w:val="18"/>
              </w:rPr>
              <w:t>Origem: Funcional</w:t>
            </w: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7A5D70">
              <w:rPr>
                <w:rFonts w:ascii="Calibri" w:eastAsia="Calibri" w:hAnsi="Calibri" w:cs="Tahoma"/>
                <w:sz w:val="18"/>
                <w:szCs w:val="18"/>
              </w:rPr>
              <w:t xml:space="preserve">Base de Dados: </w:t>
            </w:r>
            <w:r w:rsidRPr="007A5D70">
              <w:rPr>
                <w:rFonts w:ascii="Calibri" w:eastAsia="Calibri" w:hAnsi="Calibri" w:cs="Tahoma"/>
                <w:color w:val="002060"/>
                <w:sz w:val="18"/>
                <w:szCs w:val="18"/>
              </w:rPr>
              <w:t>funcdash01.cloudapp.net.funcdash01..</w:t>
            </w:r>
            <w:r>
              <w:rPr>
                <w:rFonts w:ascii="Calibri" w:eastAsia="Calibri" w:hAnsi="Calibri" w:cs="Tahoma"/>
                <w:color w:val="002060"/>
                <w:sz w:val="18"/>
                <w:szCs w:val="18"/>
              </w:rPr>
              <w:t>efranquia</w:t>
            </w:r>
          </w:p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Frequência de atualização: Nenhuma</w:t>
            </w: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7A5D70">
              <w:rPr>
                <w:rFonts w:ascii="Calibri" w:eastAsia="Calibri" w:hAnsi="Calibri" w:cs="Tahoma"/>
                <w:sz w:val="18"/>
                <w:szCs w:val="18"/>
              </w:rPr>
              <w:t xml:space="preserve">Disponibilidade: </w:t>
            </w:r>
            <w:r>
              <w:rPr>
                <w:rFonts w:ascii="Calibri" w:eastAsia="Calibri" w:hAnsi="Calibri" w:cs="Tahoma"/>
                <w:sz w:val="18"/>
                <w:szCs w:val="18"/>
              </w:rPr>
              <w:t>Não há interface de atualização</w:t>
            </w: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p w:rsidR="005E5226" w:rsidRPr="00926D82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926D82">
              <w:rPr>
                <w:rFonts w:ascii="Calibri" w:eastAsia="Calibri" w:hAnsi="Calibri" w:cs="Tahoma"/>
                <w:sz w:val="18"/>
                <w:szCs w:val="18"/>
              </w:rPr>
              <w:t>Estrutura (somente campos pertinentes ao escopo):</w:t>
            </w: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EAF1DD"/>
                <w:left w:val="single" w:sz="4" w:space="0" w:color="EAF1DD"/>
                <w:bottom w:val="single" w:sz="4" w:space="0" w:color="EAF1DD"/>
                <w:right w:val="single" w:sz="4" w:space="0" w:color="EAF1DD"/>
                <w:insideH w:val="single" w:sz="4" w:space="0" w:color="EAF1DD"/>
                <w:insideV w:val="single" w:sz="4" w:space="0" w:color="EAF1DD"/>
              </w:tblBorders>
              <w:tblLook w:val="04A0" w:firstRow="1" w:lastRow="0" w:firstColumn="1" w:lastColumn="0" w:noHBand="0" w:noVBand="1"/>
            </w:tblPr>
            <w:tblGrid>
              <w:gridCol w:w="2791"/>
              <w:gridCol w:w="2792"/>
            </w:tblGrid>
            <w:tr w:rsidR="005E5226" w:rsidRPr="007A5D70" w:rsidTr="00B86EF9">
              <w:tc>
                <w:tcPr>
                  <w:tcW w:w="2791" w:type="dxa"/>
                  <w:shd w:val="clear" w:color="auto" w:fill="auto"/>
                </w:tcPr>
                <w:p w:rsidR="005E5226" w:rsidRPr="007A5D70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cfranquia</w:t>
                  </w:r>
                  <w:r>
                    <w:rPr>
                      <w:rFonts w:ascii="Calibri" w:eastAsia="Calibri" w:hAnsi="Calibri" w:cs="Tahoma"/>
                      <w:noProof/>
                      <w:sz w:val="18"/>
                      <w:szCs w:val="18"/>
                    </w:rPr>
                    <w:drawing>
                      <wp:inline distT="0" distB="0" distL="0" distR="0" wp14:anchorId="4C692C9B" wp14:editId="79E11072">
                        <wp:extent cx="116205" cy="95250"/>
                        <wp:effectExtent l="0" t="0" r="0" b="0"/>
                        <wp:docPr id="4" name="Imagem 4" descr="MC900390704[1]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MC900390704[1]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5E5226" w:rsidRPr="007A5D70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Numérico Inteiro</w:t>
                  </w:r>
                </w:p>
              </w:tc>
            </w:tr>
            <w:tr w:rsidR="005E5226" w:rsidRPr="007A5D70" w:rsidTr="00B86EF9">
              <w:tc>
                <w:tcPr>
                  <w:tcW w:w="2791" w:type="dxa"/>
                  <w:shd w:val="clear" w:color="auto" w:fill="auto"/>
                </w:tcPr>
                <w:p w:rsidR="005E5226" w:rsidRPr="007A5D70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nfranquia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5E5226" w:rsidRPr="007A5D70" w:rsidRDefault="008C214F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Caractere</w:t>
                  </w:r>
                  <w:r w:rsidR="005E5226" w:rsidRPr="007A5D70">
                    <w:rPr>
                      <w:rFonts w:ascii="Calibri" w:eastAsia="Calibri" w:hAnsi="Calibri" w:cs="Tahoma"/>
                      <w:sz w:val="18"/>
                      <w:szCs w:val="18"/>
                    </w:rPr>
                    <w:t xml:space="preserve"> com </w:t>
                  </w:r>
                  <w:r w:rsidR="005E5226">
                    <w:rPr>
                      <w:rFonts w:ascii="Calibri" w:eastAsia="Calibri" w:hAnsi="Calibri" w:cs="Tahoma"/>
                      <w:sz w:val="18"/>
                      <w:szCs w:val="18"/>
                    </w:rPr>
                    <w:t>50</w:t>
                  </w:r>
                  <w:r w:rsidR="005E5226" w:rsidRPr="007A5D70">
                    <w:rPr>
                      <w:rFonts w:ascii="Calibri" w:eastAsia="Calibri" w:hAnsi="Calibri" w:cs="Tahoma"/>
                      <w:sz w:val="18"/>
                      <w:szCs w:val="18"/>
                    </w:rPr>
                    <w:t xml:space="preserve"> posições</w:t>
                  </w:r>
                </w:p>
              </w:tc>
            </w:tr>
          </w:tbl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</w:tr>
      <w:tr w:rsidR="005E5226" w:rsidTr="00152469">
        <w:tc>
          <w:tcPr>
            <w:tcW w:w="749" w:type="dxa"/>
            <w:shd w:val="clear" w:color="auto" w:fill="auto"/>
            <w:vAlign w:val="center"/>
          </w:tcPr>
          <w:p w:rsidR="005E5226" w:rsidRPr="00B82A56" w:rsidRDefault="005E5226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RT</w:t>
            </w:r>
            <w:r w:rsidRPr="007A5D70">
              <w:rPr>
                <w:rFonts w:ascii="Calibri" w:eastAsia="Calibri" w:hAnsi="Calibri"/>
                <w:sz w:val="18"/>
                <w:szCs w:val="18"/>
              </w:rPr>
              <w:t>0</w:t>
            </w:r>
            <w:r>
              <w:rPr>
                <w:rFonts w:ascii="Calibri" w:eastAsia="Calibri" w:hAnsi="Calibri"/>
                <w:sz w:val="18"/>
                <w:szCs w:val="18"/>
              </w:rPr>
              <w:t>3</w:t>
            </w:r>
          </w:p>
        </w:tc>
        <w:tc>
          <w:tcPr>
            <w:tcW w:w="1942" w:type="dxa"/>
            <w:shd w:val="clear" w:color="auto" w:fill="auto"/>
            <w:vAlign w:val="center"/>
          </w:tcPr>
          <w:p w:rsidR="005E5226" w:rsidRPr="00B82A56" w:rsidRDefault="005E5226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 w:rsidRPr="00B82A56">
              <w:rPr>
                <w:rFonts w:ascii="Calibri" w:eastAsia="Calibri" w:hAnsi="Calibri"/>
                <w:sz w:val="18"/>
                <w:szCs w:val="18"/>
              </w:rPr>
              <w:t>Tabela de Produtos</w:t>
            </w:r>
          </w:p>
        </w:tc>
        <w:tc>
          <w:tcPr>
            <w:tcW w:w="5814" w:type="dxa"/>
            <w:shd w:val="clear" w:color="auto" w:fill="auto"/>
          </w:tcPr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7A5D70">
              <w:rPr>
                <w:rFonts w:ascii="Calibri" w:eastAsia="Calibri" w:hAnsi="Calibri" w:cs="Tahoma"/>
                <w:sz w:val="18"/>
                <w:szCs w:val="18"/>
              </w:rPr>
              <w:t>Origem: Funcional</w:t>
            </w: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7A5D70">
              <w:rPr>
                <w:rFonts w:ascii="Calibri" w:eastAsia="Calibri" w:hAnsi="Calibri" w:cs="Tahoma"/>
                <w:sz w:val="18"/>
                <w:szCs w:val="18"/>
              </w:rPr>
              <w:t xml:space="preserve">Base de Dados: </w:t>
            </w:r>
            <w:r w:rsidRPr="007A5D70">
              <w:rPr>
                <w:rFonts w:ascii="Calibri" w:eastAsia="Calibri" w:hAnsi="Calibri" w:cs="Tahoma"/>
                <w:color w:val="002060"/>
                <w:sz w:val="18"/>
                <w:szCs w:val="18"/>
              </w:rPr>
              <w:t>funcdash01.cloudapp.net.funcdash01..</w:t>
            </w:r>
            <w:r>
              <w:rPr>
                <w:rFonts w:ascii="Calibri" w:eastAsia="Calibri" w:hAnsi="Calibri" w:cs="Tahoma"/>
                <w:color w:val="002060"/>
                <w:sz w:val="18"/>
                <w:szCs w:val="18"/>
              </w:rPr>
              <w:t>elinha</w:t>
            </w:r>
          </w:p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Frequência de atualização: Nenhuma</w:t>
            </w: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7A5D70">
              <w:rPr>
                <w:rFonts w:ascii="Calibri" w:eastAsia="Calibri" w:hAnsi="Calibri" w:cs="Tahoma"/>
                <w:sz w:val="18"/>
                <w:szCs w:val="18"/>
              </w:rPr>
              <w:t xml:space="preserve">Disponibilidade: </w:t>
            </w:r>
            <w:r>
              <w:rPr>
                <w:rFonts w:ascii="Calibri" w:eastAsia="Calibri" w:hAnsi="Calibri" w:cs="Tahoma"/>
                <w:sz w:val="18"/>
                <w:szCs w:val="18"/>
              </w:rPr>
              <w:t>Não há interface de atualização</w:t>
            </w: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p w:rsidR="005E5226" w:rsidRPr="00926D82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926D82">
              <w:rPr>
                <w:rFonts w:ascii="Calibri" w:eastAsia="Calibri" w:hAnsi="Calibri" w:cs="Tahoma"/>
                <w:sz w:val="18"/>
                <w:szCs w:val="18"/>
              </w:rPr>
              <w:t>Estrutura (somente campos pertinentes ao escopo):</w:t>
            </w: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EAF1DD"/>
                <w:left w:val="single" w:sz="4" w:space="0" w:color="EAF1DD"/>
                <w:bottom w:val="single" w:sz="4" w:space="0" w:color="EAF1DD"/>
                <w:right w:val="single" w:sz="4" w:space="0" w:color="EAF1DD"/>
                <w:insideH w:val="single" w:sz="4" w:space="0" w:color="EAF1DD"/>
                <w:insideV w:val="single" w:sz="4" w:space="0" w:color="EAF1DD"/>
              </w:tblBorders>
              <w:tblLook w:val="04A0" w:firstRow="1" w:lastRow="0" w:firstColumn="1" w:lastColumn="0" w:noHBand="0" w:noVBand="1"/>
            </w:tblPr>
            <w:tblGrid>
              <w:gridCol w:w="2791"/>
              <w:gridCol w:w="2792"/>
            </w:tblGrid>
            <w:tr w:rsidR="005E5226" w:rsidRPr="007A5D70" w:rsidTr="00B86EF9">
              <w:tc>
                <w:tcPr>
                  <w:tcW w:w="2791" w:type="dxa"/>
                  <w:shd w:val="clear" w:color="auto" w:fill="auto"/>
                </w:tcPr>
                <w:p w:rsidR="005E5226" w:rsidRPr="007A5D70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clinha</w:t>
                  </w:r>
                  <w:r>
                    <w:rPr>
                      <w:rFonts w:ascii="Calibri" w:eastAsia="Calibri" w:hAnsi="Calibri" w:cs="Tahoma"/>
                      <w:noProof/>
                      <w:sz w:val="18"/>
                      <w:szCs w:val="18"/>
                    </w:rPr>
                    <w:drawing>
                      <wp:inline distT="0" distB="0" distL="0" distR="0" wp14:anchorId="4A40D2F5" wp14:editId="33E9F06C">
                        <wp:extent cx="116205" cy="95250"/>
                        <wp:effectExtent l="0" t="0" r="0" b="0"/>
                        <wp:docPr id="3" name="Imagem 3" descr="MC900390704[1]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MC900390704[1]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5E5226" w:rsidRPr="007A5D70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Numérico Inteiro</w:t>
                  </w:r>
                </w:p>
              </w:tc>
            </w:tr>
            <w:tr w:rsidR="005E5226" w:rsidRPr="007A5D70" w:rsidTr="00B86EF9">
              <w:tc>
                <w:tcPr>
                  <w:tcW w:w="2791" w:type="dxa"/>
                  <w:shd w:val="clear" w:color="auto" w:fill="auto"/>
                </w:tcPr>
                <w:p w:rsidR="005E5226" w:rsidRPr="007A5D70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nlinha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5E5226" w:rsidRPr="007A5D70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Caractere</w:t>
                  </w:r>
                  <w:r w:rsidRPr="007A5D70">
                    <w:rPr>
                      <w:rFonts w:ascii="Calibri" w:eastAsia="Calibri" w:hAnsi="Calibri" w:cs="Tahoma"/>
                      <w:sz w:val="18"/>
                      <w:szCs w:val="18"/>
                    </w:rPr>
                    <w:t xml:space="preserve"> com </w:t>
                  </w: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50</w:t>
                  </w:r>
                  <w:r w:rsidRPr="007A5D70">
                    <w:rPr>
                      <w:rFonts w:ascii="Calibri" w:eastAsia="Calibri" w:hAnsi="Calibri" w:cs="Tahoma"/>
                      <w:sz w:val="18"/>
                      <w:szCs w:val="18"/>
                    </w:rPr>
                    <w:t xml:space="preserve"> posições</w:t>
                  </w:r>
                </w:p>
              </w:tc>
            </w:tr>
          </w:tbl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</w:tr>
      <w:tr w:rsidR="005E5226" w:rsidTr="00152469">
        <w:tc>
          <w:tcPr>
            <w:tcW w:w="749" w:type="dxa"/>
            <w:shd w:val="clear" w:color="auto" w:fill="auto"/>
            <w:vAlign w:val="center"/>
          </w:tcPr>
          <w:p w:rsidR="005E5226" w:rsidRPr="00B82A56" w:rsidRDefault="005E5226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RT</w:t>
            </w:r>
            <w:r w:rsidRPr="007A5D70">
              <w:rPr>
                <w:rFonts w:ascii="Calibri" w:eastAsia="Calibri" w:hAnsi="Calibri"/>
                <w:sz w:val="18"/>
                <w:szCs w:val="18"/>
              </w:rPr>
              <w:t>0</w:t>
            </w:r>
            <w:r>
              <w:rPr>
                <w:rFonts w:ascii="Calibri" w:eastAsia="Calibri" w:hAnsi="Calibri"/>
                <w:sz w:val="18"/>
                <w:szCs w:val="18"/>
              </w:rPr>
              <w:t>4</w:t>
            </w:r>
          </w:p>
        </w:tc>
        <w:tc>
          <w:tcPr>
            <w:tcW w:w="1942" w:type="dxa"/>
            <w:shd w:val="clear" w:color="auto" w:fill="auto"/>
            <w:vAlign w:val="center"/>
          </w:tcPr>
          <w:p w:rsidR="005E5226" w:rsidRPr="00B82A56" w:rsidRDefault="005E5226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 w:rsidRPr="00B82A56">
              <w:rPr>
                <w:rFonts w:ascii="Calibri" w:eastAsia="Calibri" w:hAnsi="Calibri"/>
                <w:sz w:val="18"/>
                <w:szCs w:val="18"/>
              </w:rPr>
              <w:t xml:space="preserve">Tabela de Relacionamento </w:t>
            </w:r>
            <w:r w:rsidRPr="00B82A56">
              <w:rPr>
                <w:rFonts w:ascii="Calibri" w:eastAsia="Calibri" w:hAnsi="Calibri"/>
                <w:sz w:val="18"/>
                <w:szCs w:val="18"/>
              </w:rPr>
              <w:lastRenderedPageBreak/>
              <w:t>Franquia x Produto</w:t>
            </w:r>
          </w:p>
        </w:tc>
        <w:tc>
          <w:tcPr>
            <w:tcW w:w="5814" w:type="dxa"/>
            <w:shd w:val="clear" w:color="auto" w:fill="auto"/>
          </w:tcPr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7A5D70">
              <w:rPr>
                <w:rFonts w:ascii="Calibri" w:eastAsia="Calibri" w:hAnsi="Calibri" w:cs="Tahoma"/>
                <w:sz w:val="18"/>
                <w:szCs w:val="18"/>
              </w:rPr>
              <w:lastRenderedPageBreak/>
              <w:t>Origem: Funcional</w:t>
            </w: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7A5D70">
              <w:rPr>
                <w:rFonts w:ascii="Calibri" w:eastAsia="Calibri" w:hAnsi="Calibri" w:cs="Tahoma"/>
                <w:sz w:val="18"/>
                <w:szCs w:val="18"/>
              </w:rPr>
              <w:t xml:space="preserve">Base de Dados: </w:t>
            </w:r>
            <w:r w:rsidRPr="007A5D70">
              <w:rPr>
                <w:rFonts w:ascii="Calibri" w:eastAsia="Calibri" w:hAnsi="Calibri" w:cs="Tahoma"/>
                <w:color w:val="002060"/>
                <w:sz w:val="18"/>
                <w:szCs w:val="18"/>
              </w:rPr>
              <w:t>funcdash01.cloudapp.net.funcdash01..</w:t>
            </w:r>
            <w:r>
              <w:rPr>
                <w:rFonts w:ascii="Calibri" w:eastAsia="Calibri" w:hAnsi="Calibri" w:cs="Tahoma"/>
                <w:color w:val="002060"/>
                <w:sz w:val="18"/>
                <w:szCs w:val="18"/>
              </w:rPr>
              <w:t>zfranquia</w:t>
            </w:r>
          </w:p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lastRenderedPageBreak/>
              <w:t>Frequência de atualização: Nenhuma</w:t>
            </w: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7A5D70">
              <w:rPr>
                <w:rFonts w:ascii="Calibri" w:eastAsia="Calibri" w:hAnsi="Calibri" w:cs="Tahoma"/>
                <w:sz w:val="18"/>
                <w:szCs w:val="18"/>
              </w:rPr>
              <w:t xml:space="preserve">Disponibilidade: </w:t>
            </w:r>
            <w:r>
              <w:rPr>
                <w:rFonts w:ascii="Calibri" w:eastAsia="Calibri" w:hAnsi="Calibri" w:cs="Tahoma"/>
                <w:sz w:val="18"/>
                <w:szCs w:val="18"/>
              </w:rPr>
              <w:t>Não há interface de atualização</w:t>
            </w: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p w:rsidR="005E5226" w:rsidRPr="00926D82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926D82">
              <w:rPr>
                <w:rFonts w:ascii="Calibri" w:eastAsia="Calibri" w:hAnsi="Calibri" w:cs="Tahoma"/>
                <w:sz w:val="18"/>
                <w:szCs w:val="18"/>
              </w:rPr>
              <w:t>Estrutura (somente campos pertinentes ao escopo):</w:t>
            </w: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EAF1DD"/>
                <w:left w:val="single" w:sz="4" w:space="0" w:color="EAF1DD"/>
                <w:bottom w:val="single" w:sz="4" w:space="0" w:color="EAF1DD"/>
                <w:right w:val="single" w:sz="4" w:space="0" w:color="EAF1DD"/>
                <w:insideH w:val="single" w:sz="4" w:space="0" w:color="EAF1DD"/>
                <w:insideV w:val="single" w:sz="4" w:space="0" w:color="EAF1DD"/>
              </w:tblBorders>
              <w:tblLook w:val="04A0" w:firstRow="1" w:lastRow="0" w:firstColumn="1" w:lastColumn="0" w:noHBand="0" w:noVBand="1"/>
            </w:tblPr>
            <w:tblGrid>
              <w:gridCol w:w="2791"/>
              <w:gridCol w:w="2792"/>
            </w:tblGrid>
            <w:tr w:rsidR="005E5226" w:rsidRPr="007A5D70" w:rsidTr="00B86EF9">
              <w:tc>
                <w:tcPr>
                  <w:tcW w:w="2791" w:type="dxa"/>
                  <w:shd w:val="clear" w:color="auto" w:fill="auto"/>
                </w:tcPr>
                <w:p w:rsidR="005E5226" w:rsidRPr="007A5D70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id</w:t>
                  </w:r>
                  <w:r>
                    <w:rPr>
                      <w:rFonts w:ascii="Calibri" w:eastAsia="Calibri" w:hAnsi="Calibri" w:cs="Tahoma"/>
                      <w:noProof/>
                      <w:sz w:val="18"/>
                      <w:szCs w:val="18"/>
                    </w:rPr>
                    <w:drawing>
                      <wp:inline distT="0" distB="0" distL="0" distR="0" wp14:anchorId="30B93CE5" wp14:editId="4D61F8FA">
                        <wp:extent cx="116205" cy="95250"/>
                        <wp:effectExtent l="0" t="0" r="0" b="0"/>
                        <wp:docPr id="2" name="Imagem 2" descr="MC900390704[1]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MC900390704[1]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5E5226" w:rsidRPr="007A5D70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Numérico Inteiro</w:t>
                  </w:r>
                </w:p>
              </w:tc>
            </w:tr>
            <w:tr w:rsidR="005E5226" w:rsidRPr="007A5D70" w:rsidTr="00B86EF9">
              <w:tc>
                <w:tcPr>
                  <w:tcW w:w="2791" w:type="dxa"/>
                  <w:shd w:val="clear" w:color="auto" w:fill="auto"/>
                </w:tcPr>
                <w:p w:rsidR="005E5226" w:rsidRPr="007A5D70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cfranquia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5E5226" w:rsidRPr="007A5D70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Numérico Inteiro</w:t>
                  </w:r>
                </w:p>
              </w:tc>
            </w:tr>
            <w:tr w:rsidR="005E5226" w:rsidRPr="007A5D70" w:rsidTr="00B86EF9">
              <w:tc>
                <w:tcPr>
                  <w:tcW w:w="2791" w:type="dxa"/>
                  <w:shd w:val="clear" w:color="auto" w:fill="auto"/>
                </w:tcPr>
                <w:p w:rsidR="005E5226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Clinha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5E5226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Numérico Inteiro</w:t>
                  </w:r>
                </w:p>
              </w:tc>
            </w:tr>
          </w:tbl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</w:tr>
      <w:tr w:rsidR="005E5226" w:rsidTr="00152469">
        <w:tc>
          <w:tcPr>
            <w:tcW w:w="749" w:type="dxa"/>
            <w:shd w:val="clear" w:color="auto" w:fill="auto"/>
            <w:vAlign w:val="center"/>
          </w:tcPr>
          <w:p w:rsidR="005E5226" w:rsidRPr="00B82A56" w:rsidRDefault="005E5226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lastRenderedPageBreak/>
              <w:t>RT</w:t>
            </w:r>
            <w:r w:rsidRPr="007A5D70">
              <w:rPr>
                <w:rFonts w:ascii="Calibri" w:eastAsia="Calibri" w:hAnsi="Calibri"/>
                <w:sz w:val="18"/>
                <w:szCs w:val="18"/>
              </w:rPr>
              <w:t>0</w:t>
            </w:r>
            <w:r>
              <w:rPr>
                <w:rFonts w:ascii="Calibri" w:eastAsia="Calibri" w:hAnsi="Calibri"/>
                <w:sz w:val="18"/>
                <w:szCs w:val="18"/>
              </w:rPr>
              <w:t>5</w:t>
            </w:r>
          </w:p>
        </w:tc>
        <w:tc>
          <w:tcPr>
            <w:tcW w:w="1942" w:type="dxa"/>
            <w:shd w:val="clear" w:color="auto" w:fill="auto"/>
            <w:vAlign w:val="center"/>
          </w:tcPr>
          <w:p w:rsidR="005E5226" w:rsidRPr="00B82A56" w:rsidRDefault="005E5226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 w:rsidRPr="00B82A56">
              <w:rPr>
                <w:rFonts w:ascii="Calibri" w:eastAsia="Calibri" w:hAnsi="Calibri"/>
                <w:sz w:val="18"/>
                <w:szCs w:val="18"/>
              </w:rPr>
              <w:t>Tabela de restrição de visualização de Franquias e produtos</w:t>
            </w:r>
          </w:p>
        </w:tc>
        <w:tc>
          <w:tcPr>
            <w:tcW w:w="5814" w:type="dxa"/>
            <w:shd w:val="clear" w:color="auto" w:fill="auto"/>
          </w:tcPr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7A5D70">
              <w:rPr>
                <w:rFonts w:ascii="Calibri" w:eastAsia="Calibri" w:hAnsi="Calibri" w:cs="Tahoma"/>
                <w:sz w:val="18"/>
                <w:szCs w:val="18"/>
              </w:rPr>
              <w:t>Origem: Funcional</w:t>
            </w: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7A5D70">
              <w:rPr>
                <w:rFonts w:ascii="Calibri" w:eastAsia="Calibri" w:hAnsi="Calibri" w:cs="Tahoma"/>
                <w:sz w:val="18"/>
                <w:szCs w:val="18"/>
              </w:rPr>
              <w:t xml:space="preserve">Base de Dados: </w:t>
            </w:r>
            <w:r w:rsidRPr="007A5D70">
              <w:rPr>
                <w:rFonts w:ascii="Calibri" w:eastAsia="Calibri" w:hAnsi="Calibri" w:cs="Tahoma"/>
                <w:color w:val="002060"/>
                <w:sz w:val="18"/>
                <w:szCs w:val="18"/>
              </w:rPr>
              <w:t>funcdash01.cloudapp.net.funcdash01..</w:t>
            </w:r>
            <w:r w:rsidRPr="00397A33">
              <w:rPr>
                <w:rFonts w:ascii="Calibri" w:eastAsia="Calibri" w:hAnsi="Calibri" w:cs="Tahoma"/>
                <w:color w:val="002060"/>
                <w:sz w:val="18"/>
                <w:szCs w:val="18"/>
              </w:rPr>
              <w:t>snafranprod</w:t>
            </w:r>
          </w:p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Frequência de atualização: On Demand</w:t>
            </w: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7A5D70">
              <w:rPr>
                <w:rFonts w:ascii="Calibri" w:eastAsia="Calibri" w:hAnsi="Calibri" w:cs="Tahoma"/>
                <w:sz w:val="18"/>
                <w:szCs w:val="18"/>
              </w:rPr>
              <w:t xml:space="preserve">Disponibilidade: </w:t>
            </w:r>
            <w:r>
              <w:rPr>
                <w:rFonts w:ascii="Calibri" w:eastAsia="Calibri" w:hAnsi="Calibri" w:cs="Tahoma"/>
                <w:sz w:val="18"/>
                <w:szCs w:val="18"/>
              </w:rPr>
              <w:t>Não há interface de atualização</w:t>
            </w: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p w:rsidR="005E5226" w:rsidRPr="00926D82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926D82">
              <w:rPr>
                <w:rFonts w:ascii="Calibri" w:eastAsia="Calibri" w:hAnsi="Calibri" w:cs="Tahoma"/>
                <w:sz w:val="18"/>
                <w:szCs w:val="18"/>
              </w:rPr>
              <w:t>Estrutura (somente campos pertinentes ao escopo):</w:t>
            </w:r>
          </w:p>
          <w:p w:rsidR="005E5226" w:rsidRPr="007A5D70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EAF1DD"/>
                <w:left w:val="single" w:sz="4" w:space="0" w:color="EAF1DD"/>
                <w:bottom w:val="single" w:sz="4" w:space="0" w:color="EAF1DD"/>
                <w:right w:val="single" w:sz="4" w:space="0" w:color="EAF1DD"/>
                <w:insideH w:val="single" w:sz="4" w:space="0" w:color="EAF1DD"/>
                <w:insideV w:val="single" w:sz="4" w:space="0" w:color="EAF1DD"/>
              </w:tblBorders>
              <w:tblLook w:val="04A0" w:firstRow="1" w:lastRow="0" w:firstColumn="1" w:lastColumn="0" w:noHBand="0" w:noVBand="1"/>
            </w:tblPr>
            <w:tblGrid>
              <w:gridCol w:w="2791"/>
              <w:gridCol w:w="2792"/>
            </w:tblGrid>
            <w:tr w:rsidR="005E5226" w:rsidRPr="007A5D70" w:rsidTr="00B86EF9">
              <w:tc>
                <w:tcPr>
                  <w:tcW w:w="2791" w:type="dxa"/>
                  <w:shd w:val="clear" w:color="auto" w:fill="auto"/>
                </w:tcPr>
                <w:p w:rsidR="005E5226" w:rsidRPr="007A5D70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cnaprod</w:t>
                  </w:r>
                  <w:r>
                    <w:rPr>
                      <w:rFonts w:ascii="Calibri" w:eastAsia="Calibri" w:hAnsi="Calibri" w:cs="Tahoma"/>
                      <w:noProof/>
                      <w:sz w:val="18"/>
                      <w:szCs w:val="18"/>
                    </w:rPr>
                    <w:drawing>
                      <wp:inline distT="0" distB="0" distL="0" distR="0" wp14:anchorId="42997C37" wp14:editId="153F2B51">
                        <wp:extent cx="116205" cy="95250"/>
                        <wp:effectExtent l="0" t="0" r="0" b="0"/>
                        <wp:docPr id="1" name="Imagem 1" descr="MC900390704[1]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C900390704[1]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5E5226" w:rsidRPr="007A5D70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Numérico Inteiro</w:t>
                  </w:r>
                </w:p>
              </w:tc>
            </w:tr>
            <w:tr w:rsidR="005E5226" w:rsidRPr="007A5D70" w:rsidTr="00B86EF9">
              <w:tc>
                <w:tcPr>
                  <w:tcW w:w="2791" w:type="dxa"/>
                  <w:shd w:val="clear" w:color="auto" w:fill="auto"/>
                </w:tcPr>
                <w:p w:rsidR="005E5226" w:rsidRPr="007A5D70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cfranquia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5E5226" w:rsidRPr="007A5D70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Numérico Inteiro</w:t>
                  </w:r>
                </w:p>
              </w:tc>
            </w:tr>
            <w:tr w:rsidR="005E5226" w:rsidRPr="007A5D70" w:rsidTr="00B86EF9">
              <w:tc>
                <w:tcPr>
                  <w:tcW w:w="2791" w:type="dxa"/>
                  <w:shd w:val="clear" w:color="auto" w:fill="auto"/>
                </w:tcPr>
                <w:p w:rsidR="005E5226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cps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5E5226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Numérico Inteiro</w:t>
                  </w:r>
                </w:p>
              </w:tc>
            </w:tr>
            <w:tr w:rsidR="005E5226" w:rsidRPr="007A5D70" w:rsidTr="00B86EF9">
              <w:tc>
                <w:tcPr>
                  <w:tcW w:w="2791" w:type="dxa"/>
                  <w:shd w:val="clear" w:color="auto" w:fill="auto"/>
                </w:tcPr>
                <w:p w:rsidR="005E5226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clinha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5E5226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Numérico Inteiro</w:t>
                  </w:r>
                </w:p>
              </w:tc>
            </w:tr>
          </w:tbl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</w:tr>
      <w:tr w:rsidR="008C62C0" w:rsidTr="00152469">
        <w:tc>
          <w:tcPr>
            <w:tcW w:w="749" w:type="dxa"/>
            <w:vMerge w:val="restart"/>
            <w:shd w:val="clear" w:color="auto" w:fill="auto"/>
            <w:vAlign w:val="center"/>
          </w:tcPr>
          <w:p w:rsidR="008C62C0" w:rsidRPr="00B82A56" w:rsidRDefault="008C62C0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 w:rsidRPr="00B82A56">
              <w:rPr>
                <w:rFonts w:ascii="Calibri" w:eastAsia="Calibri" w:hAnsi="Calibri"/>
                <w:sz w:val="18"/>
                <w:szCs w:val="18"/>
              </w:rPr>
              <w:t>R</w:t>
            </w:r>
            <w:r>
              <w:rPr>
                <w:rFonts w:ascii="Calibri" w:eastAsia="Calibri" w:hAnsi="Calibri"/>
                <w:sz w:val="18"/>
                <w:szCs w:val="18"/>
              </w:rPr>
              <w:t>T</w:t>
            </w:r>
            <w:r w:rsidRPr="00B82A56">
              <w:rPr>
                <w:rFonts w:ascii="Calibri" w:eastAsia="Calibri" w:hAnsi="Calibri"/>
                <w:sz w:val="18"/>
                <w:szCs w:val="18"/>
              </w:rPr>
              <w:t>06</w:t>
            </w:r>
          </w:p>
        </w:tc>
        <w:tc>
          <w:tcPr>
            <w:tcW w:w="1942" w:type="dxa"/>
            <w:vMerge w:val="restart"/>
            <w:shd w:val="clear" w:color="auto" w:fill="auto"/>
            <w:vAlign w:val="center"/>
          </w:tcPr>
          <w:p w:rsidR="008C62C0" w:rsidRPr="00B82A56" w:rsidRDefault="008C62C0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 w:rsidRPr="00B82A56">
              <w:rPr>
                <w:rFonts w:ascii="Calibri" w:eastAsia="Calibri" w:hAnsi="Calibri"/>
                <w:sz w:val="18"/>
                <w:szCs w:val="18"/>
              </w:rPr>
              <w:t>Tabela de vendas</w:t>
            </w:r>
          </w:p>
        </w:tc>
        <w:tc>
          <w:tcPr>
            <w:tcW w:w="5814" w:type="dxa"/>
            <w:shd w:val="clear" w:color="auto" w:fill="auto"/>
          </w:tcPr>
          <w:p w:rsidR="008C62C0" w:rsidRPr="00B82A56" w:rsidRDefault="008C62C0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B82A56">
              <w:rPr>
                <w:rFonts w:ascii="Calibri" w:eastAsia="Calibri" w:hAnsi="Calibri" w:cs="Tahoma"/>
                <w:sz w:val="18"/>
                <w:szCs w:val="18"/>
              </w:rPr>
              <w:t xml:space="preserve">Origem: Funcional </w:t>
            </w:r>
          </w:p>
          <w:p w:rsidR="008C62C0" w:rsidRPr="00B82A56" w:rsidRDefault="008C62C0" w:rsidP="00B86EF9">
            <w:pPr>
              <w:rPr>
                <w:rFonts w:ascii="Calibri" w:eastAsia="Calibri" w:hAnsi="Calibri" w:cs="Tahoma"/>
                <w:color w:val="002060"/>
                <w:sz w:val="18"/>
                <w:szCs w:val="18"/>
              </w:rPr>
            </w:pPr>
            <w:r w:rsidRPr="00B82A56">
              <w:rPr>
                <w:rFonts w:ascii="Calibri" w:eastAsia="Calibri" w:hAnsi="Calibri" w:cs="Tahoma"/>
                <w:sz w:val="18"/>
                <w:szCs w:val="18"/>
              </w:rPr>
              <w:t xml:space="preserve">Base de Dados: </w:t>
            </w:r>
            <w:r w:rsidRPr="00B82A56">
              <w:rPr>
                <w:rFonts w:ascii="Calibri" w:eastAsia="Calibri" w:hAnsi="Calibri" w:cs="Tahoma"/>
                <w:color w:val="002060"/>
                <w:sz w:val="18"/>
                <w:szCs w:val="18"/>
              </w:rPr>
              <w:t>funcdash01.cloudapp.net.funcdash01</w:t>
            </w:r>
          </w:p>
          <w:p w:rsidR="008C62C0" w:rsidRPr="00B82A56" w:rsidRDefault="008C62C0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Frequência de atualização: Diária</w:t>
            </w:r>
          </w:p>
          <w:p w:rsidR="008C62C0" w:rsidRPr="00B82A56" w:rsidRDefault="008C62C0" w:rsidP="00B86EF9">
            <w:pPr>
              <w:rPr>
                <w:rFonts w:ascii="Calibri" w:eastAsia="Calibri" w:hAnsi="Calibri" w:cs="Tahoma"/>
                <w:color w:val="002060"/>
                <w:sz w:val="18"/>
                <w:szCs w:val="18"/>
              </w:rPr>
            </w:pPr>
          </w:p>
          <w:p w:rsidR="008C62C0" w:rsidRPr="00B82A56" w:rsidRDefault="008C62C0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B82A56">
              <w:rPr>
                <w:rFonts w:ascii="Calibri" w:eastAsia="Calibri" w:hAnsi="Calibri" w:cs="Tahoma"/>
                <w:sz w:val="18"/>
                <w:szCs w:val="18"/>
              </w:rPr>
              <w:t xml:space="preserve">Disponibilidade: Tabela disponibilizada no banco de dados </w:t>
            </w:r>
            <w:r w:rsidRPr="00B82A56">
              <w:rPr>
                <w:rFonts w:ascii="Calibri" w:eastAsia="Calibri" w:hAnsi="Calibri" w:cs="Tahoma"/>
                <w:color w:val="002060"/>
                <w:sz w:val="18"/>
                <w:szCs w:val="18"/>
              </w:rPr>
              <w:t xml:space="preserve">funcdash01.cloudapp.net.funcdash01..cad_ edash01 </w:t>
            </w:r>
            <w:r w:rsidRPr="00B82A56">
              <w:rPr>
                <w:rFonts w:ascii="Calibri" w:eastAsia="Calibri" w:hAnsi="Calibri" w:cs="Tahoma"/>
                <w:sz w:val="18"/>
                <w:szCs w:val="18"/>
              </w:rPr>
              <w:t xml:space="preserve">através de procedimento ETL executado diariamente em agendamento DTS pelo servidor </w:t>
            </w:r>
            <w:r w:rsidR="000716D0" w:rsidRPr="000716D0">
              <w:rPr>
                <w:rFonts w:ascii="Calibri" w:eastAsia="Calibri" w:hAnsi="Calibri" w:cs="Tahoma"/>
                <w:color w:val="002060"/>
                <w:sz w:val="18"/>
                <w:szCs w:val="18"/>
              </w:rPr>
              <w:t>dbserver3</w:t>
            </w:r>
            <w:r w:rsidRPr="00B82A56">
              <w:rPr>
                <w:rFonts w:ascii="Calibri" w:eastAsia="Calibri" w:hAnsi="Calibri" w:cs="Tahoma"/>
                <w:sz w:val="18"/>
                <w:szCs w:val="18"/>
              </w:rPr>
              <w:t xml:space="preserve"> recuperando dados da tabela _CP.</w:t>
            </w:r>
          </w:p>
          <w:p w:rsidR="008C62C0" w:rsidRPr="00B82A56" w:rsidRDefault="008C62C0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p w:rsidR="008C62C0" w:rsidRPr="00B82A56" w:rsidRDefault="008C62C0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B82A56">
              <w:rPr>
                <w:rFonts w:ascii="Calibri" w:eastAsia="Calibri" w:hAnsi="Calibri" w:cs="Tahoma"/>
                <w:sz w:val="18"/>
                <w:szCs w:val="18"/>
              </w:rPr>
              <w:t>Estrutura (somente campos pertinentes ao escopo):</w:t>
            </w:r>
          </w:p>
          <w:p w:rsidR="008C62C0" w:rsidRPr="00B82A56" w:rsidRDefault="008C62C0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EAF1DD"/>
                <w:left w:val="single" w:sz="4" w:space="0" w:color="EAF1DD"/>
                <w:bottom w:val="single" w:sz="4" w:space="0" w:color="EAF1DD"/>
                <w:right w:val="single" w:sz="4" w:space="0" w:color="EAF1DD"/>
                <w:insideH w:val="single" w:sz="4" w:space="0" w:color="EAF1DD"/>
                <w:insideV w:val="single" w:sz="4" w:space="0" w:color="EAF1DD"/>
              </w:tblBorders>
              <w:tblLook w:val="04A0" w:firstRow="1" w:lastRow="0" w:firstColumn="1" w:lastColumn="0" w:noHBand="0" w:noVBand="1"/>
            </w:tblPr>
            <w:tblGrid>
              <w:gridCol w:w="2791"/>
              <w:gridCol w:w="2792"/>
            </w:tblGrid>
            <w:tr w:rsidR="008C62C0" w:rsidRPr="00B82A56" w:rsidTr="00B86EF9">
              <w:tc>
                <w:tcPr>
                  <w:tcW w:w="2791" w:type="dxa"/>
                  <w:shd w:val="clear" w:color="auto" w:fill="auto"/>
                </w:tcPr>
                <w:p w:rsidR="008C62C0" w:rsidRPr="00F52B1E" w:rsidRDefault="008C62C0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F52B1E">
                    <w:rPr>
                      <w:rFonts w:ascii="Calibri" w:eastAsia="Calibri" w:hAnsi="Calibri" w:cs="Tahoma"/>
                      <w:sz w:val="18"/>
                      <w:szCs w:val="18"/>
                    </w:rPr>
                    <w:t>cnpj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8C62C0" w:rsidRPr="00B82A56" w:rsidRDefault="008C62C0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Caractere</w:t>
                  </w:r>
                  <w:r w:rsidRPr="00B82A56">
                    <w:rPr>
                      <w:rFonts w:ascii="Calibri" w:eastAsia="Calibri" w:hAnsi="Calibri" w:cs="Tahoma"/>
                      <w:sz w:val="18"/>
                      <w:szCs w:val="18"/>
                    </w:rPr>
                    <w:t xml:space="preserve"> com 15 posições</w:t>
                  </w:r>
                </w:p>
              </w:tc>
            </w:tr>
            <w:tr w:rsidR="008C62C0" w:rsidRPr="00B82A56" w:rsidTr="00B86EF9">
              <w:tc>
                <w:tcPr>
                  <w:tcW w:w="2791" w:type="dxa"/>
                  <w:shd w:val="clear" w:color="auto" w:fill="auto"/>
                </w:tcPr>
                <w:p w:rsidR="008C62C0" w:rsidRPr="00F52B1E" w:rsidRDefault="008C62C0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F52B1E">
                    <w:rPr>
                      <w:rFonts w:ascii="Calibri" w:eastAsia="Calibri" w:hAnsi="Calibri" w:cs="Tahoma"/>
                      <w:sz w:val="18"/>
                      <w:szCs w:val="18"/>
                    </w:rPr>
                    <w:t>periodo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8C62C0" w:rsidRPr="00B82A56" w:rsidRDefault="008C62C0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A47C0F">
                    <w:rPr>
                      <w:rFonts w:ascii="Calibri" w:eastAsia="Calibri" w:hAnsi="Calibri" w:cs="Tahoma"/>
                      <w:sz w:val="18"/>
                      <w:szCs w:val="18"/>
                    </w:rPr>
                    <w:t>Formato Data</w:t>
                  </w:r>
                </w:p>
              </w:tc>
            </w:tr>
            <w:tr w:rsidR="008C62C0" w:rsidRPr="00B82A56" w:rsidTr="00B86EF9">
              <w:tc>
                <w:tcPr>
                  <w:tcW w:w="2791" w:type="dxa"/>
                  <w:shd w:val="clear" w:color="auto" w:fill="auto"/>
                </w:tcPr>
                <w:p w:rsidR="008C62C0" w:rsidRPr="00F52B1E" w:rsidRDefault="008C62C0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F52B1E">
                    <w:rPr>
                      <w:rFonts w:ascii="Calibri" w:eastAsia="Calibri" w:hAnsi="Calibri" w:cs="Tahoma"/>
                      <w:sz w:val="18"/>
                      <w:szCs w:val="18"/>
                    </w:rPr>
                    <w:t>cfranquia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8C62C0" w:rsidRPr="00B82A56" w:rsidRDefault="008C62C0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B82A56">
                    <w:rPr>
                      <w:rFonts w:ascii="Calibri" w:eastAsia="Calibri" w:hAnsi="Calibri" w:cs="Tahoma"/>
                      <w:sz w:val="18"/>
                      <w:szCs w:val="18"/>
                    </w:rPr>
                    <w:t>Numérico inteiro</w:t>
                  </w:r>
                </w:p>
              </w:tc>
            </w:tr>
            <w:tr w:rsidR="008C62C0" w:rsidRPr="00B82A56" w:rsidTr="00B86EF9">
              <w:tc>
                <w:tcPr>
                  <w:tcW w:w="2791" w:type="dxa"/>
                  <w:shd w:val="clear" w:color="auto" w:fill="auto"/>
                </w:tcPr>
                <w:p w:rsidR="008C62C0" w:rsidRPr="00F52B1E" w:rsidRDefault="008C62C0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F52B1E">
                    <w:rPr>
                      <w:rFonts w:ascii="Calibri" w:eastAsia="Calibri" w:hAnsi="Calibri" w:cs="Tahoma"/>
                      <w:sz w:val="18"/>
                      <w:szCs w:val="18"/>
                    </w:rPr>
                    <w:t>clinha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8C62C0" w:rsidRPr="00B82A56" w:rsidRDefault="008C62C0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B82A56">
                    <w:rPr>
                      <w:rFonts w:ascii="Calibri" w:eastAsia="Calibri" w:hAnsi="Calibri" w:cs="Tahoma"/>
                      <w:sz w:val="18"/>
                      <w:szCs w:val="18"/>
                    </w:rPr>
                    <w:t>Numérico inteiro</w:t>
                  </w:r>
                </w:p>
              </w:tc>
            </w:tr>
            <w:tr w:rsidR="008C62C0" w:rsidRPr="00B82A56" w:rsidTr="00B86EF9">
              <w:tc>
                <w:tcPr>
                  <w:tcW w:w="2791" w:type="dxa"/>
                  <w:shd w:val="clear" w:color="auto" w:fill="auto"/>
                </w:tcPr>
                <w:p w:rsidR="008C62C0" w:rsidRPr="00F52B1E" w:rsidRDefault="008C62C0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F52B1E">
                    <w:rPr>
                      <w:rFonts w:ascii="Calibri" w:eastAsia="Calibri" w:hAnsi="Calibri" w:cs="Tahoma"/>
                      <w:sz w:val="18"/>
                      <w:szCs w:val="18"/>
                    </w:rPr>
                    <w:t>qtdven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8C62C0" w:rsidRPr="00B82A56" w:rsidRDefault="008C62C0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B82A56">
                    <w:rPr>
                      <w:rFonts w:ascii="Calibri" w:eastAsia="Calibri" w:hAnsi="Calibri" w:cs="Tahoma"/>
                      <w:sz w:val="18"/>
                      <w:szCs w:val="18"/>
                    </w:rPr>
                    <w:t>Numérico inteiro</w:t>
                  </w:r>
                </w:p>
              </w:tc>
            </w:tr>
            <w:tr w:rsidR="008C62C0" w:rsidRPr="00B82A56" w:rsidTr="00B86EF9">
              <w:tc>
                <w:tcPr>
                  <w:tcW w:w="2791" w:type="dxa"/>
                  <w:shd w:val="clear" w:color="auto" w:fill="auto"/>
                </w:tcPr>
                <w:p w:rsidR="008C62C0" w:rsidRPr="00F52B1E" w:rsidRDefault="008C62C0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F52B1E">
                    <w:rPr>
                      <w:rFonts w:ascii="Calibri" w:eastAsia="Calibri" w:hAnsi="Calibri" w:cs="Tahoma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8C62C0" w:rsidRPr="00B82A56" w:rsidRDefault="008C62C0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B82A56">
                    <w:rPr>
                      <w:rFonts w:ascii="Calibri" w:eastAsia="Calibri" w:hAnsi="Calibri" w:cs="Tahoma"/>
                      <w:sz w:val="18"/>
                      <w:szCs w:val="18"/>
                    </w:rPr>
                    <w:t>Formato Data</w:t>
                  </w:r>
                </w:p>
              </w:tc>
            </w:tr>
            <w:tr w:rsidR="00056B81" w:rsidRPr="00B82A56" w:rsidTr="00B86EF9">
              <w:tc>
                <w:tcPr>
                  <w:tcW w:w="2791" w:type="dxa"/>
                  <w:shd w:val="clear" w:color="auto" w:fill="auto"/>
                </w:tcPr>
                <w:p w:rsidR="00056B81" w:rsidRPr="00F52B1E" w:rsidRDefault="00056B81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del w:id="167" w:author="Wilson Alberto" w:date="2014-12-09T12:43:00Z">
                    <w:r w:rsidDel="00525983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delText xml:space="preserve">Autorização </w:delText>
                    </w:r>
                  </w:del>
                  <w:proofErr w:type="spellStart"/>
                  <w:proofErr w:type="gramStart"/>
                  <w:ins w:id="168" w:author="Wilson Alberto" w:date="2014-12-09T12:43:00Z">
                    <w:r w:rsidR="00525983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nrautorizacao</w:t>
                    </w:r>
                    <w:proofErr w:type="spellEnd"/>
                    <w:proofErr w:type="gramEnd"/>
                    <w:r w:rsidR="00525983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 xml:space="preserve"> </w:t>
                    </w:r>
                  </w:ins>
                  <w:r>
                    <w:rPr>
                      <w:noProof/>
                    </w:rPr>
                    <w:drawing>
                      <wp:inline distT="0" distB="0" distL="0" distR="0" wp14:anchorId="336D7408" wp14:editId="090913D4">
                        <wp:extent cx="273050" cy="143510"/>
                        <wp:effectExtent l="0" t="0" r="0" b="8890"/>
                        <wp:docPr id="29" name="Imagem 29" descr="ANd9GcRyX8Os-ifIHviKPYj__4jXIP0aJPVO7eg7B9GWK-Veim7WI3T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ANd9GcRyX8Os-ifIHviKPYj__4jXIP0aJPVO7eg7B9GWK-Veim7WI3T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305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056B81" w:rsidRPr="00B82A56" w:rsidRDefault="00056B81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B82A56">
                    <w:rPr>
                      <w:rFonts w:ascii="Calibri" w:eastAsia="Calibri" w:hAnsi="Calibri" w:cs="Tahoma"/>
                      <w:sz w:val="18"/>
                      <w:szCs w:val="18"/>
                    </w:rPr>
                    <w:t>Numérico inteiro</w:t>
                  </w:r>
                  <w:ins w:id="169" w:author="Wilson Alberto" w:date="2014-12-09T12:44:00Z">
                    <w:r w:rsidR="00525983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 xml:space="preserve"> (</w:t>
                    </w:r>
                    <w:proofErr w:type="gramStart"/>
                    <w:r w:rsidR="00525983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8</w:t>
                    </w:r>
                    <w:proofErr w:type="gramEnd"/>
                    <w:r w:rsidR="00525983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 xml:space="preserve"> bytes)</w:t>
                    </w:r>
                  </w:ins>
                </w:p>
              </w:tc>
            </w:tr>
          </w:tbl>
          <w:p w:rsidR="008C62C0" w:rsidRPr="00B82A56" w:rsidRDefault="008C62C0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</w:tr>
      <w:tr w:rsidR="008C62C0" w:rsidTr="00152469">
        <w:tc>
          <w:tcPr>
            <w:tcW w:w="749" w:type="dxa"/>
            <w:vMerge/>
            <w:shd w:val="clear" w:color="auto" w:fill="auto"/>
            <w:vAlign w:val="center"/>
          </w:tcPr>
          <w:p w:rsidR="008C62C0" w:rsidRPr="00B82A56" w:rsidRDefault="008C62C0" w:rsidP="00B86EF9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42" w:type="dxa"/>
            <w:vMerge/>
            <w:shd w:val="clear" w:color="auto" w:fill="auto"/>
            <w:vAlign w:val="center"/>
          </w:tcPr>
          <w:p w:rsidR="008C62C0" w:rsidRPr="00B82A56" w:rsidRDefault="008C62C0" w:rsidP="00B86EF9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5814" w:type="dxa"/>
            <w:shd w:val="clear" w:color="auto" w:fill="auto"/>
          </w:tcPr>
          <w:p w:rsidR="008C62C0" w:rsidRPr="00B82A56" w:rsidRDefault="008C62C0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Obs. Relacionar com venda com o credenciado.</w:t>
            </w:r>
          </w:p>
        </w:tc>
      </w:tr>
      <w:tr w:rsidR="005E5226" w:rsidTr="00152469">
        <w:tc>
          <w:tcPr>
            <w:tcW w:w="749" w:type="dxa"/>
            <w:shd w:val="clear" w:color="auto" w:fill="auto"/>
            <w:vAlign w:val="center"/>
          </w:tcPr>
          <w:p w:rsidR="005E5226" w:rsidRPr="00B82A56" w:rsidRDefault="005E5226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RT07</w:t>
            </w:r>
          </w:p>
        </w:tc>
        <w:tc>
          <w:tcPr>
            <w:tcW w:w="1942" w:type="dxa"/>
            <w:shd w:val="clear" w:color="auto" w:fill="auto"/>
            <w:vAlign w:val="center"/>
          </w:tcPr>
          <w:p w:rsidR="005E5226" w:rsidRPr="00B82A56" w:rsidRDefault="005E5226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Tabela de reposição</w:t>
            </w:r>
          </w:p>
        </w:tc>
        <w:tc>
          <w:tcPr>
            <w:tcW w:w="5814" w:type="dxa"/>
            <w:shd w:val="clear" w:color="auto" w:fill="auto"/>
          </w:tcPr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B82A56">
              <w:rPr>
                <w:rFonts w:ascii="Calibri" w:eastAsia="Calibri" w:hAnsi="Calibri" w:cs="Tahoma"/>
                <w:sz w:val="18"/>
                <w:szCs w:val="18"/>
              </w:rPr>
              <w:t xml:space="preserve">Origem: </w:t>
            </w:r>
            <w:r>
              <w:rPr>
                <w:rFonts w:ascii="Calibri" w:eastAsia="Calibri" w:hAnsi="Calibri" w:cs="Tahoma"/>
                <w:sz w:val="18"/>
                <w:szCs w:val="18"/>
              </w:rPr>
              <w:t>Fidelize</w:t>
            </w:r>
            <w:r w:rsidRPr="00B82A56">
              <w:rPr>
                <w:rFonts w:ascii="Calibri" w:eastAsia="Calibri" w:hAnsi="Calibri" w:cs="Tahoma"/>
                <w:sz w:val="18"/>
                <w:szCs w:val="18"/>
              </w:rPr>
              <w:t xml:space="preserve"> </w:t>
            </w:r>
          </w:p>
          <w:p w:rsidR="005E5226" w:rsidRPr="00B82A56" w:rsidRDefault="005E5226" w:rsidP="00B86EF9">
            <w:pPr>
              <w:rPr>
                <w:rFonts w:ascii="Calibri" w:eastAsia="Calibri" w:hAnsi="Calibri" w:cs="Tahoma"/>
                <w:color w:val="002060"/>
                <w:sz w:val="18"/>
                <w:szCs w:val="18"/>
              </w:rPr>
            </w:pPr>
            <w:r w:rsidRPr="00B82A56">
              <w:rPr>
                <w:rFonts w:ascii="Calibri" w:eastAsia="Calibri" w:hAnsi="Calibri" w:cs="Tahoma"/>
                <w:sz w:val="18"/>
                <w:szCs w:val="18"/>
              </w:rPr>
              <w:t xml:space="preserve">Base de Dados: </w:t>
            </w:r>
            <w:proofErr w:type="gramStart"/>
            <w:r w:rsidRPr="00B82A56">
              <w:rPr>
                <w:rFonts w:ascii="Calibri" w:eastAsia="Calibri" w:hAnsi="Calibri" w:cs="Tahoma"/>
                <w:color w:val="002060"/>
                <w:sz w:val="18"/>
                <w:szCs w:val="18"/>
              </w:rPr>
              <w:t>funcdash01.</w:t>
            </w:r>
            <w:proofErr w:type="gramEnd"/>
            <w:r w:rsidRPr="00B82A56">
              <w:rPr>
                <w:rFonts w:ascii="Calibri" w:eastAsia="Calibri" w:hAnsi="Calibri" w:cs="Tahoma"/>
                <w:color w:val="002060"/>
                <w:sz w:val="18"/>
                <w:szCs w:val="18"/>
              </w:rPr>
              <w:t>cloudapp.net.funcdash01</w:t>
            </w:r>
            <w:ins w:id="170" w:author="Wilson Alberto" w:date="2014-12-08T13:59:00Z">
              <w:r w:rsidR="00171209">
                <w:rPr>
                  <w:rFonts w:ascii="Calibri" w:eastAsia="Calibri" w:hAnsi="Calibri" w:cs="Tahoma"/>
                  <w:color w:val="002060"/>
                  <w:sz w:val="18"/>
                  <w:szCs w:val="18"/>
                </w:rPr>
                <w:t>.edash11</w:t>
              </w:r>
            </w:ins>
          </w:p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>Frequência de atualização: Diária</w:t>
            </w:r>
          </w:p>
          <w:p w:rsidR="005E5226" w:rsidRPr="00B82A56" w:rsidRDefault="005E5226" w:rsidP="00B86EF9">
            <w:pPr>
              <w:rPr>
                <w:rFonts w:ascii="Calibri" w:eastAsia="Calibri" w:hAnsi="Calibri" w:cs="Tahoma"/>
                <w:color w:val="002060"/>
                <w:sz w:val="18"/>
                <w:szCs w:val="18"/>
              </w:rPr>
            </w:pPr>
          </w:p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 w:rsidRPr="00B82A56">
              <w:rPr>
                <w:rFonts w:ascii="Calibri" w:eastAsia="Calibri" w:hAnsi="Calibri" w:cs="Tahoma"/>
                <w:sz w:val="18"/>
                <w:szCs w:val="18"/>
              </w:rPr>
              <w:t xml:space="preserve">Disponibilidade: Tabela disponibilizada no banco de dados </w:t>
            </w:r>
            <w:proofErr w:type="gramStart"/>
            <w:r w:rsidRPr="00B82A56">
              <w:rPr>
                <w:rFonts w:ascii="Calibri" w:eastAsia="Calibri" w:hAnsi="Calibri" w:cs="Tahoma"/>
                <w:color w:val="002060"/>
                <w:sz w:val="18"/>
                <w:szCs w:val="18"/>
              </w:rPr>
              <w:t>funcdash01.</w:t>
            </w:r>
            <w:proofErr w:type="gramEnd"/>
            <w:r w:rsidRPr="00B82A56">
              <w:rPr>
                <w:rFonts w:ascii="Calibri" w:eastAsia="Calibri" w:hAnsi="Calibri" w:cs="Tahoma"/>
                <w:color w:val="002060"/>
                <w:sz w:val="18"/>
                <w:szCs w:val="18"/>
              </w:rPr>
              <w:t xml:space="preserve">cloudapp.net.funcdash01..cad_ edash01 </w:t>
            </w:r>
            <w:r w:rsidRPr="00B82A56">
              <w:rPr>
                <w:rFonts w:ascii="Calibri" w:eastAsia="Calibri" w:hAnsi="Calibri" w:cs="Tahoma"/>
                <w:sz w:val="18"/>
                <w:szCs w:val="18"/>
              </w:rPr>
              <w:t xml:space="preserve">através de procedimento </w:t>
            </w:r>
            <w:del w:id="171" w:author="Wilson Alberto" w:date="2014-12-08T10:57:00Z">
              <w:r w:rsidRPr="00B82A56" w:rsidDel="00287C8A">
                <w:rPr>
                  <w:rFonts w:ascii="Calibri" w:eastAsia="Calibri" w:hAnsi="Calibri" w:cs="Tahoma"/>
                  <w:sz w:val="18"/>
                  <w:szCs w:val="18"/>
                </w:rPr>
                <w:delText>ETL executado diariamente em agendamento DTS pelo servidor ?????, recuperando dados da tabela _CP.</w:delText>
              </w:r>
            </w:del>
            <w:ins w:id="172" w:author="Wilson Alberto" w:date="2014-12-08T10:57:00Z">
              <w:r w:rsidR="00287C8A">
                <w:rPr>
                  <w:rFonts w:ascii="Calibri" w:eastAsia="Calibri" w:hAnsi="Calibri" w:cs="Tahoma"/>
                  <w:sz w:val="18"/>
                  <w:szCs w:val="18"/>
                </w:rPr>
                <w:t>de impo</w:t>
              </w:r>
            </w:ins>
            <w:ins w:id="173" w:author="Wilson Alberto" w:date="2014-12-08T10:58:00Z">
              <w:r w:rsidR="00287C8A">
                <w:rPr>
                  <w:rFonts w:ascii="Calibri" w:eastAsia="Calibri" w:hAnsi="Calibri" w:cs="Tahoma"/>
                  <w:sz w:val="18"/>
                  <w:szCs w:val="18"/>
                </w:rPr>
                <w:t>rtação dos arquivos disponibilizados em FTP.</w:t>
              </w:r>
            </w:ins>
          </w:p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p w:rsidR="005E5226" w:rsidRPr="00B82A56" w:rsidDel="00BE521E" w:rsidRDefault="005E5226" w:rsidP="00B86EF9">
            <w:pPr>
              <w:rPr>
                <w:del w:id="174" w:author="Wilson Alberto" w:date="2014-12-08T13:39:00Z"/>
                <w:rFonts w:ascii="Calibri" w:eastAsia="Calibri" w:hAnsi="Calibri" w:cs="Tahoma"/>
                <w:sz w:val="18"/>
                <w:szCs w:val="18"/>
              </w:rPr>
            </w:pPr>
            <w:r w:rsidRPr="00B82A56">
              <w:rPr>
                <w:rFonts w:ascii="Calibri" w:eastAsia="Calibri" w:hAnsi="Calibri" w:cs="Tahoma"/>
                <w:sz w:val="18"/>
                <w:szCs w:val="18"/>
              </w:rPr>
              <w:t xml:space="preserve">Estrutura </w:t>
            </w:r>
          </w:p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EAF1DD"/>
                <w:left w:val="single" w:sz="4" w:space="0" w:color="EAF1DD"/>
                <w:bottom w:val="single" w:sz="4" w:space="0" w:color="EAF1DD"/>
                <w:right w:val="single" w:sz="4" w:space="0" w:color="EAF1DD"/>
                <w:insideH w:val="single" w:sz="4" w:space="0" w:color="EAF1DD"/>
                <w:insideV w:val="single" w:sz="4" w:space="0" w:color="EAF1DD"/>
              </w:tblBorders>
              <w:tblLook w:val="04A0" w:firstRow="1" w:lastRow="0" w:firstColumn="1" w:lastColumn="0" w:noHBand="0" w:noVBand="1"/>
            </w:tblPr>
            <w:tblGrid>
              <w:gridCol w:w="2791"/>
              <w:gridCol w:w="2792"/>
            </w:tblGrid>
            <w:tr w:rsidR="005E5226" w:rsidRPr="00B82A56" w:rsidTr="00B86EF9">
              <w:tc>
                <w:tcPr>
                  <w:tcW w:w="2791" w:type="dxa"/>
                  <w:shd w:val="clear" w:color="auto" w:fill="auto"/>
                </w:tcPr>
                <w:p w:rsidR="005E5226" w:rsidRPr="00F52B1E" w:rsidRDefault="00BE521E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proofErr w:type="gramStart"/>
                  <w:r w:rsidRPr="00F52B1E">
                    <w:rPr>
                      <w:rFonts w:ascii="Calibri" w:eastAsia="Calibri" w:hAnsi="Calibri" w:cs="Tahoma"/>
                      <w:sz w:val="18"/>
                      <w:szCs w:val="18"/>
                    </w:rPr>
                    <w:t>C</w:t>
                  </w:r>
                  <w:r w:rsidR="005E5226" w:rsidRPr="00F52B1E">
                    <w:rPr>
                      <w:rFonts w:ascii="Calibri" w:eastAsia="Calibri" w:hAnsi="Calibri" w:cs="Tahoma"/>
                      <w:sz w:val="18"/>
                      <w:szCs w:val="18"/>
                    </w:rPr>
                    <w:t>npj</w:t>
                  </w:r>
                  <w:proofErr w:type="gramEnd"/>
                  <w:ins w:id="175" w:author="Wilson Alberto" w:date="2014-12-08T13:42:00Z">
                    <w:r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 xml:space="preserve"> do estabelecimento credenciado</w:t>
                    </w:r>
                  </w:ins>
                </w:p>
              </w:tc>
              <w:tc>
                <w:tcPr>
                  <w:tcW w:w="2792" w:type="dxa"/>
                  <w:shd w:val="clear" w:color="auto" w:fill="auto"/>
                </w:tcPr>
                <w:p w:rsidR="005E5226" w:rsidRPr="00B82A56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Tahoma"/>
                      <w:sz w:val="18"/>
                      <w:szCs w:val="18"/>
                    </w:rPr>
                    <w:t>Caractere</w:t>
                  </w:r>
                  <w:r w:rsidRPr="00B82A56">
                    <w:rPr>
                      <w:rFonts w:ascii="Calibri" w:eastAsia="Calibri" w:hAnsi="Calibri" w:cs="Tahoma"/>
                      <w:sz w:val="18"/>
                      <w:szCs w:val="18"/>
                    </w:rPr>
                    <w:t xml:space="preserve"> com 15 posições</w:t>
                  </w:r>
                </w:p>
              </w:tc>
            </w:tr>
            <w:tr w:rsidR="005E5226" w:rsidRPr="00B82A56" w:rsidTr="00B86EF9">
              <w:tc>
                <w:tcPr>
                  <w:tcW w:w="2791" w:type="dxa"/>
                  <w:shd w:val="clear" w:color="auto" w:fill="auto"/>
                </w:tcPr>
                <w:p w:rsidR="005E5226" w:rsidRPr="00F52B1E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F52B1E">
                    <w:rPr>
                      <w:rFonts w:ascii="Calibri" w:eastAsia="Calibri" w:hAnsi="Calibri" w:cs="Tahoma"/>
                      <w:sz w:val="18"/>
                      <w:szCs w:val="18"/>
                    </w:rPr>
                    <w:t>periodo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5E5226" w:rsidRPr="00B82A56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A47C0F">
                    <w:rPr>
                      <w:rFonts w:ascii="Calibri" w:eastAsia="Calibri" w:hAnsi="Calibri" w:cs="Tahoma"/>
                      <w:sz w:val="18"/>
                      <w:szCs w:val="18"/>
                    </w:rPr>
                    <w:t>Formato Data</w:t>
                  </w:r>
                </w:p>
              </w:tc>
            </w:tr>
            <w:tr w:rsidR="005E5226" w:rsidRPr="00B82A56" w:rsidTr="00B86EF9">
              <w:tc>
                <w:tcPr>
                  <w:tcW w:w="2791" w:type="dxa"/>
                  <w:shd w:val="clear" w:color="auto" w:fill="auto"/>
                </w:tcPr>
                <w:p w:rsidR="005E5226" w:rsidRPr="00F52B1E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F52B1E">
                    <w:rPr>
                      <w:rFonts w:ascii="Calibri" w:eastAsia="Calibri" w:hAnsi="Calibri" w:cs="Tahoma"/>
                      <w:sz w:val="18"/>
                      <w:szCs w:val="18"/>
                    </w:rPr>
                    <w:t>cfranquia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5E5226" w:rsidRPr="00B82A56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B82A56">
                    <w:rPr>
                      <w:rFonts w:ascii="Calibri" w:eastAsia="Calibri" w:hAnsi="Calibri" w:cs="Tahoma"/>
                      <w:sz w:val="18"/>
                      <w:szCs w:val="18"/>
                    </w:rPr>
                    <w:t>Numérico inteiro</w:t>
                  </w:r>
                </w:p>
              </w:tc>
            </w:tr>
            <w:tr w:rsidR="005E5226" w:rsidRPr="00B82A56" w:rsidTr="00B86EF9">
              <w:tc>
                <w:tcPr>
                  <w:tcW w:w="2791" w:type="dxa"/>
                  <w:shd w:val="clear" w:color="auto" w:fill="auto"/>
                </w:tcPr>
                <w:p w:rsidR="005E5226" w:rsidRPr="00F52B1E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F52B1E">
                    <w:rPr>
                      <w:rFonts w:ascii="Calibri" w:eastAsia="Calibri" w:hAnsi="Calibri" w:cs="Tahoma"/>
                      <w:sz w:val="18"/>
                      <w:szCs w:val="18"/>
                    </w:rPr>
                    <w:t>clinha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5E5226" w:rsidRPr="00B82A56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B82A56">
                    <w:rPr>
                      <w:rFonts w:ascii="Calibri" w:eastAsia="Calibri" w:hAnsi="Calibri" w:cs="Tahoma"/>
                      <w:sz w:val="18"/>
                      <w:szCs w:val="18"/>
                    </w:rPr>
                    <w:t>Numérico inteiro</w:t>
                  </w:r>
                </w:p>
              </w:tc>
            </w:tr>
            <w:tr w:rsidR="005E5226" w:rsidRPr="00B82A56" w:rsidTr="00B86EF9">
              <w:tc>
                <w:tcPr>
                  <w:tcW w:w="2791" w:type="dxa"/>
                  <w:shd w:val="clear" w:color="auto" w:fill="auto"/>
                </w:tcPr>
                <w:p w:rsidR="005E5226" w:rsidRPr="00F52B1E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F52B1E">
                    <w:rPr>
                      <w:rFonts w:ascii="Calibri" w:eastAsia="Calibri" w:hAnsi="Calibri" w:cs="Tahoma"/>
                      <w:sz w:val="18"/>
                      <w:szCs w:val="18"/>
                    </w:rPr>
                    <w:t>qtdven</w:t>
                  </w:r>
                </w:p>
              </w:tc>
              <w:tc>
                <w:tcPr>
                  <w:tcW w:w="2792" w:type="dxa"/>
                  <w:shd w:val="clear" w:color="auto" w:fill="auto"/>
                </w:tcPr>
                <w:p w:rsidR="005E5226" w:rsidRPr="00B82A56" w:rsidRDefault="005E5226" w:rsidP="00525983">
                  <w:pPr>
                    <w:framePr w:hSpace="141" w:wrap="around" w:vAnchor="text" w:hAnchor="page" w:x="1" w:y="15"/>
                    <w:rPr>
                      <w:rFonts w:ascii="Calibri" w:eastAsia="Calibri" w:hAnsi="Calibri" w:cs="Tahoma"/>
                      <w:sz w:val="18"/>
                      <w:szCs w:val="18"/>
                    </w:rPr>
                  </w:pPr>
                  <w:r w:rsidRPr="00B82A56">
                    <w:rPr>
                      <w:rFonts w:ascii="Calibri" w:eastAsia="Calibri" w:hAnsi="Calibri" w:cs="Tahoma"/>
                      <w:sz w:val="18"/>
                      <w:szCs w:val="18"/>
                    </w:rPr>
                    <w:t>Numérico inteiro</w:t>
                  </w:r>
                </w:p>
              </w:tc>
            </w:tr>
            <w:tr w:rsidR="00CE104F" w:rsidRPr="00B82A56" w:rsidTr="00B86EF9">
              <w:trPr>
                <w:ins w:id="176" w:author="Wilson Alberto" w:date="2014-12-11T14:21:00Z"/>
              </w:trPr>
              <w:tc>
                <w:tcPr>
                  <w:tcW w:w="2791" w:type="dxa"/>
                  <w:shd w:val="clear" w:color="auto" w:fill="auto"/>
                </w:tcPr>
                <w:p w:rsidR="00CE104F" w:rsidRPr="00F52B1E" w:rsidRDefault="00CE104F" w:rsidP="00525983">
                  <w:pPr>
                    <w:framePr w:hSpace="141" w:wrap="around" w:vAnchor="text" w:hAnchor="page" w:x="1" w:y="15"/>
                    <w:rPr>
                      <w:ins w:id="177" w:author="Wilson Alberto" w:date="2014-12-11T14:21:00Z"/>
                      <w:rFonts w:ascii="Calibri" w:eastAsia="Calibri" w:hAnsi="Calibri" w:cs="Tahoma"/>
                      <w:sz w:val="18"/>
                      <w:szCs w:val="18"/>
                    </w:rPr>
                  </w:pPr>
                  <w:proofErr w:type="spellStart"/>
                  <w:ins w:id="178" w:author="Wilson Alberto" w:date="2014-12-11T14:21:00Z">
                    <w:r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Codbandeira</w:t>
                    </w:r>
                    <w:proofErr w:type="spellEnd"/>
                  </w:ins>
                </w:p>
              </w:tc>
              <w:tc>
                <w:tcPr>
                  <w:tcW w:w="2792" w:type="dxa"/>
                  <w:shd w:val="clear" w:color="auto" w:fill="auto"/>
                </w:tcPr>
                <w:p w:rsidR="00CE104F" w:rsidRPr="00B82A56" w:rsidRDefault="00CE104F" w:rsidP="00525983">
                  <w:pPr>
                    <w:framePr w:hSpace="141" w:wrap="around" w:vAnchor="text" w:hAnchor="page" w:x="1" w:y="15"/>
                    <w:rPr>
                      <w:ins w:id="179" w:author="Wilson Alberto" w:date="2014-12-11T14:21:00Z"/>
                      <w:rFonts w:ascii="Calibri" w:eastAsia="Calibri" w:hAnsi="Calibri" w:cs="Tahoma"/>
                      <w:sz w:val="18"/>
                      <w:szCs w:val="18"/>
                    </w:rPr>
                  </w:pPr>
                  <w:ins w:id="180" w:author="Wilson Alberto" w:date="2014-12-11T14:21:00Z">
                    <w:r w:rsidRPr="00B82A56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Numérico inteiro</w:t>
                    </w:r>
                  </w:ins>
                </w:p>
              </w:tc>
            </w:tr>
            <w:tr w:rsidR="005E5226" w:rsidRPr="00B82A56" w:rsidDel="00CB03B3" w:rsidTr="00B86EF9">
              <w:trPr>
                <w:del w:id="181" w:author="Wilson Alberto" w:date="2014-12-08T14:02:00Z"/>
              </w:trPr>
              <w:tc>
                <w:tcPr>
                  <w:tcW w:w="2791" w:type="dxa"/>
                  <w:shd w:val="clear" w:color="auto" w:fill="auto"/>
                </w:tcPr>
                <w:p w:rsidR="005E5226" w:rsidRPr="00F52B1E" w:rsidDel="00CB03B3" w:rsidRDefault="005E5226" w:rsidP="00525983">
                  <w:pPr>
                    <w:framePr w:hSpace="141" w:wrap="around" w:vAnchor="text" w:hAnchor="page" w:x="1" w:y="15"/>
                    <w:rPr>
                      <w:del w:id="182" w:author="Wilson Alberto" w:date="2014-12-08T14:02:00Z"/>
                      <w:rFonts w:ascii="Calibri" w:eastAsia="Calibri" w:hAnsi="Calibri" w:cs="Tahoma"/>
                      <w:sz w:val="18"/>
                      <w:szCs w:val="18"/>
                    </w:rPr>
                  </w:pPr>
                  <w:del w:id="183" w:author="Wilson Alberto" w:date="2014-12-08T14:02:00Z">
                    <w:r w:rsidRPr="00F52B1E" w:rsidDel="00CB03B3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delText>Data</w:delText>
                    </w:r>
                  </w:del>
                </w:p>
              </w:tc>
              <w:tc>
                <w:tcPr>
                  <w:tcW w:w="2792" w:type="dxa"/>
                  <w:shd w:val="clear" w:color="auto" w:fill="auto"/>
                </w:tcPr>
                <w:p w:rsidR="005E5226" w:rsidRPr="00B82A56" w:rsidDel="00CB03B3" w:rsidRDefault="005E5226" w:rsidP="00525983">
                  <w:pPr>
                    <w:framePr w:hSpace="141" w:wrap="around" w:vAnchor="text" w:hAnchor="page" w:x="1" w:y="15"/>
                    <w:rPr>
                      <w:del w:id="184" w:author="Wilson Alberto" w:date="2014-12-08T14:02:00Z"/>
                      <w:rFonts w:ascii="Calibri" w:eastAsia="Calibri" w:hAnsi="Calibri" w:cs="Tahoma"/>
                      <w:sz w:val="18"/>
                      <w:szCs w:val="18"/>
                    </w:rPr>
                  </w:pPr>
                  <w:del w:id="185" w:author="Wilson Alberto" w:date="2014-12-08T14:02:00Z">
                    <w:r w:rsidRPr="00B82A56" w:rsidDel="00CB03B3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delText>Formato Data</w:delText>
                    </w:r>
                  </w:del>
                </w:p>
              </w:tc>
            </w:tr>
          </w:tbl>
          <w:p w:rsidR="005E5226" w:rsidRPr="00B82A56" w:rsidRDefault="005E5226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</w:tr>
      <w:tr w:rsidR="000C66EB" w:rsidTr="00152469">
        <w:trPr>
          <w:ins w:id="186" w:author="Wilson Alberto" w:date="2014-12-08T10:05:00Z"/>
        </w:trPr>
        <w:tc>
          <w:tcPr>
            <w:tcW w:w="749" w:type="dxa"/>
            <w:shd w:val="clear" w:color="auto" w:fill="auto"/>
            <w:vAlign w:val="center"/>
          </w:tcPr>
          <w:p w:rsidR="000C66EB" w:rsidRDefault="000C66EB" w:rsidP="00B86EF9">
            <w:pPr>
              <w:rPr>
                <w:ins w:id="187" w:author="Wilson Alberto" w:date="2014-12-08T10:05:00Z"/>
                <w:rFonts w:ascii="Calibri" w:eastAsia="Calibri" w:hAnsi="Calibri"/>
                <w:sz w:val="18"/>
                <w:szCs w:val="18"/>
              </w:rPr>
            </w:pPr>
            <w:ins w:id="188" w:author="Wilson Alberto" w:date="2014-12-08T10:05:00Z">
              <w:r>
                <w:rPr>
                  <w:rFonts w:ascii="Calibri" w:eastAsia="Calibri" w:hAnsi="Calibri"/>
                  <w:sz w:val="18"/>
                  <w:szCs w:val="18"/>
                </w:rPr>
                <w:t>RT08</w:t>
              </w:r>
            </w:ins>
          </w:p>
        </w:tc>
        <w:tc>
          <w:tcPr>
            <w:tcW w:w="1942" w:type="dxa"/>
            <w:shd w:val="clear" w:color="auto" w:fill="auto"/>
            <w:vAlign w:val="center"/>
          </w:tcPr>
          <w:p w:rsidR="000C66EB" w:rsidRDefault="000C66EB" w:rsidP="00B86EF9">
            <w:pPr>
              <w:rPr>
                <w:ins w:id="189" w:author="Wilson Alberto" w:date="2014-12-08T10:05:00Z"/>
                <w:rFonts w:ascii="Calibri" w:eastAsia="Calibri" w:hAnsi="Calibri"/>
                <w:sz w:val="18"/>
                <w:szCs w:val="18"/>
              </w:rPr>
            </w:pPr>
            <w:ins w:id="190" w:author="Wilson Alberto" w:date="2014-12-08T10:05:00Z">
              <w:r>
                <w:rPr>
                  <w:rFonts w:ascii="Calibri" w:eastAsia="Calibri" w:hAnsi="Calibri"/>
                  <w:sz w:val="18"/>
                  <w:szCs w:val="18"/>
                </w:rPr>
                <w:t>Tabela de redes</w:t>
              </w:r>
            </w:ins>
          </w:p>
        </w:tc>
        <w:tc>
          <w:tcPr>
            <w:tcW w:w="5814" w:type="dxa"/>
            <w:shd w:val="clear" w:color="auto" w:fill="auto"/>
          </w:tcPr>
          <w:p w:rsidR="000C66EB" w:rsidRDefault="000C66EB" w:rsidP="00B86EF9">
            <w:pPr>
              <w:rPr>
                <w:ins w:id="191" w:author="Wilson Alberto" w:date="2014-12-08T10:06:00Z"/>
                <w:rFonts w:ascii="Calibri" w:eastAsia="Calibri" w:hAnsi="Calibri" w:cs="Tahoma"/>
                <w:sz w:val="18"/>
                <w:szCs w:val="18"/>
              </w:rPr>
            </w:pPr>
            <w:ins w:id="192" w:author="Wilson Alberto" w:date="2014-12-08T10:06:00Z">
              <w:r>
                <w:rPr>
                  <w:rFonts w:ascii="Calibri" w:eastAsia="Calibri" w:hAnsi="Calibri" w:cs="Tahoma"/>
                  <w:sz w:val="18"/>
                  <w:szCs w:val="18"/>
                </w:rPr>
                <w:t>Origem: Funcional</w:t>
              </w:r>
            </w:ins>
          </w:p>
          <w:p w:rsidR="000C66EB" w:rsidRDefault="000C66EB" w:rsidP="00B86EF9">
            <w:pPr>
              <w:rPr>
                <w:ins w:id="193" w:author="Wilson Alberto" w:date="2014-12-08T10:09:00Z"/>
                <w:rFonts w:ascii="Calibri" w:eastAsia="Calibri" w:hAnsi="Calibri" w:cs="Tahoma"/>
                <w:sz w:val="18"/>
                <w:szCs w:val="18"/>
              </w:rPr>
            </w:pPr>
            <w:ins w:id="194" w:author="Wilson Alberto" w:date="2014-12-08T10:06:00Z">
              <w:r>
                <w:rPr>
                  <w:rFonts w:ascii="Calibri" w:eastAsia="Calibri" w:hAnsi="Calibri" w:cs="Tahoma"/>
                  <w:sz w:val="18"/>
                  <w:szCs w:val="18"/>
                </w:rPr>
                <w:t xml:space="preserve">Base de Dados: </w:t>
              </w:r>
              <w:proofErr w:type="gramStart"/>
              <w:r>
                <w:rPr>
                  <w:rFonts w:ascii="Calibri" w:eastAsia="Calibri" w:hAnsi="Calibri" w:cs="Tahoma"/>
                  <w:sz w:val="18"/>
                  <w:szCs w:val="18"/>
                </w:rPr>
                <w:t>dbserver3.</w:t>
              </w:r>
            </w:ins>
            <w:proofErr w:type="gramEnd"/>
            <w:ins w:id="195" w:author="Wilson Alberto" w:date="2014-12-08T10:08:00Z">
              <w:r w:rsidRPr="000C66EB">
                <w:rPr>
                  <w:rFonts w:ascii="Calibri" w:eastAsia="Calibri" w:hAnsi="Calibri" w:cs="Tahoma"/>
                  <w:sz w:val="18"/>
                  <w:szCs w:val="18"/>
                </w:rPr>
                <w:t>funcionalcard</w:t>
              </w:r>
            </w:ins>
            <w:ins w:id="196" w:author="Wilson Alberto" w:date="2014-12-08T10:06:00Z">
              <w:r>
                <w:rPr>
                  <w:rFonts w:ascii="Calibri" w:eastAsia="Calibri" w:hAnsi="Calibri" w:cs="Tahoma"/>
                  <w:sz w:val="18"/>
                  <w:szCs w:val="18"/>
                </w:rPr>
                <w:t>..</w:t>
              </w:r>
            </w:ins>
            <w:ins w:id="197" w:author="Wilson Alberto" w:date="2014-12-08T10:08:00Z">
              <w:r w:rsidRPr="000C66EB">
                <w:rPr>
                  <w:rFonts w:ascii="Calibri" w:eastAsia="Calibri" w:hAnsi="Calibri" w:cs="Tahoma"/>
                  <w:sz w:val="18"/>
                  <w:szCs w:val="18"/>
                </w:rPr>
                <w:t>scr_prog_bandeira_reposicao</w:t>
              </w:r>
            </w:ins>
          </w:p>
          <w:p w:rsidR="000C66EB" w:rsidRDefault="000C66EB" w:rsidP="00B86EF9">
            <w:pPr>
              <w:rPr>
                <w:ins w:id="198" w:author="Wilson Alberto" w:date="2014-12-08T10:09:00Z"/>
                <w:rFonts w:ascii="Calibri" w:eastAsia="Calibri" w:hAnsi="Calibri" w:cs="Tahoma"/>
                <w:sz w:val="18"/>
                <w:szCs w:val="18"/>
              </w:rPr>
            </w:pPr>
            <w:proofErr w:type="spellStart"/>
            <w:ins w:id="199" w:author="Wilson Alberto" w:date="2014-12-08T10:09:00Z">
              <w:r>
                <w:rPr>
                  <w:rFonts w:ascii="Calibri" w:eastAsia="Calibri" w:hAnsi="Calibri" w:cs="Tahoma"/>
                  <w:sz w:val="18"/>
                  <w:szCs w:val="18"/>
                </w:rPr>
                <w:t>Frequencia</w:t>
              </w:r>
              <w:proofErr w:type="spellEnd"/>
              <w:r>
                <w:rPr>
                  <w:rFonts w:ascii="Calibri" w:eastAsia="Calibri" w:hAnsi="Calibri" w:cs="Tahoma"/>
                  <w:sz w:val="18"/>
                  <w:szCs w:val="18"/>
                </w:rPr>
                <w:t xml:space="preserve"> de atualização</w:t>
              </w:r>
              <w:proofErr w:type="gramStart"/>
              <w:r>
                <w:rPr>
                  <w:rFonts w:ascii="Calibri" w:eastAsia="Calibri" w:hAnsi="Calibri" w:cs="Tahoma"/>
                  <w:sz w:val="18"/>
                  <w:szCs w:val="18"/>
                </w:rPr>
                <w:t>: ?</w:t>
              </w:r>
              <w:proofErr w:type="gramEnd"/>
            </w:ins>
          </w:p>
          <w:p w:rsidR="000C66EB" w:rsidRDefault="000C66EB" w:rsidP="00B86EF9">
            <w:pPr>
              <w:rPr>
                <w:ins w:id="200" w:author="Wilson Alberto" w:date="2014-12-08T10:09:00Z"/>
                <w:rFonts w:ascii="Calibri" w:eastAsia="Calibri" w:hAnsi="Calibri" w:cs="Tahoma"/>
                <w:sz w:val="18"/>
                <w:szCs w:val="18"/>
              </w:rPr>
            </w:pPr>
          </w:p>
          <w:p w:rsidR="000C66EB" w:rsidRPr="00B82A56" w:rsidRDefault="000C66EB" w:rsidP="00B86EF9">
            <w:pPr>
              <w:rPr>
                <w:ins w:id="201" w:author="Wilson Alberto" w:date="2014-12-08T10:05:00Z"/>
                <w:rFonts w:ascii="Calibri" w:eastAsia="Calibri" w:hAnsi="Calibri" w:cs="Tahoma"/>
                <w:sz w:val="18"/>
                <w:szCs w:val="18"/>
              </w:rPr>
            </w:pPr>
            <w:ins w:id="202" w:author="Wilson Alberto" w:date="2014-12-08T10:09:00Z">
              <w:r>
                <w:rPr>
                  <w:rFonts w:ascii="Calibri" w:eastAsia="Calibri" w:hAnsi="Calibri" w:cs="Tahoma"/>
                  <w:sz w:val="18"/>
                  <w:szCs w:val="18"/>
                </w:rPr>
                <w:t xml:space="preserve">Disponibilidade: </w:t>
              </w:r>
              <w:proofErr w:type="gramStart"/>
              <w:r>
                <w:rPr>
                  <w:rFonts w:ascii="Calibri" w:eastAsia="Calibri" w:hAnsi="Calibri" w:cs="Tahoma"/>
                  <w:sz w:val="18"/>
                  <w:szCs w:val="18"/>
                </w:rPr>
                <w:t>Atributo identificados do código da bandeira na tabela de credenciados</w:t>
              </w:r>
              <w:proofErr w:type="gramEnd"/>
              <w:r>
                <w:rPr>
                  <w:rFonts w:ascii="Calibri" w:eastAsia="Calibri" w:hAnsi="Calibri" w:cs="Tahoma"/>
                  <w:sz w:val="18"/>
                  <w:szCs w:val="18"/>
                </w:rPr>
                <w:t>.</w:t>
              </w:r>
            </w:ins>
          </w:p>
        </w:tc>
      </w:tr>
      <w:tr w:rsidR="00AC3237" w:rsidTr="00152469">
        <w:tc>
          <w:tcPr>
            <w:tcW w:w="749" w:type="dxa"/>
            <w:shd w:val="clear" w:color="auto" w:fill="auto"/>
            <w:vAlign w:val="center"/>
          </w:tcPr>
          <w:p w:rsidR="00AC3237" w:rsidRDefault="00AC3237" w:rsidP="00B86EF9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lastRenderedPageBreak/>
              <w:t>RT0</w:t>
            </w:r>
            <w:ins w:id="203" w:author="Wilson Alberto" w:date="2014-12-08T10:05:00Z">
              <w:r w:rsidR="000C66EB">
                <w:rPr>
                  <w:rFonts w:ascii="Calibri" w:eastAsia="Calibri" w:hAnsi="Calibri"/>
                  <w:sz w:val="18"/>
                  <w:szCs w:val="18"/>
                </w:rPr>
                <w:t>9</w:t>
              </w:r>
            </w:ins>
            <w:del w:id="204" w:author="Wilson Alberto" w:date="2014-12-08T10:05:00Z">
              <w:r w:rsidDel="000C66EB">
                <w:rPr>
                  <w:rFonts w:ascii="Calibri" w:eastAsia="Calibri" w:hAnsi="Calibri"/>
                  <w:sz w:val="18"/>
                  <w:szCs w:val="18"/>
                </w:rPr>
                <w:delText>8</w:delText>
              </w:r>
            </w:del>
          </w:p>
        </w:tc>
        <w:tc>
          <w:tcPr>
            <w:tcW w:w="1942" w:type="dxa"/>
            <w:shd w:val="clear" w:color="auto" w:fill="auto"/>
            <w:vAlign w:val="center"/>
          </w:tcPr>
          <w:p w:rsidR="00AC3237" w:rsidRDefault="00AC3237" w:rsidP="00AC3237">
            <w:pPr>
              <w:rPr>
                <w:rFonts w:ascii="Calibri" w:eastAsia="Calibri" w:hAnsi="Calibri"/>
                <w:sz w:val="18"/>
                <w:szCs w:val="18"/>
              </w:rPr>
            </w:pPr>
            <w:r>
              <w:rPr>
                <w:rFonts w:ascii="Calibri" w:eastAsia="Calibri" w:hAnsi="Calibri"/>
                <w:sz w:val="18"/>
                <w:szCs w:val="18"/>
              </w:rPr>
              <w:t>Restrições de produto e Franquia</w:t>
            </w:r>
          </w:p>
        </w:tc>
        <w:tc>
          <w:tcPr>
            <w:tcW w:w="5814" w:type="dxa"/>
            <w:shd w:val="clear" w:color="auto" w:fill="auto"/>
          </w:tcPr>
          <w:p w:rsidR="00AC3237" w:rsidRPr="00B82A56" w:rsidRDefault="00AC3237" w:rsidP="00B86EF9">
            <w:pPr>
              <w:rPr>
                <w:rFonts w:ascii="Calibri" w:eastAsia="Calibri" w:hAnsi="Calibri" w:cs="Tahoma"/>
                <w:sz w:val="18"/>
                <w:szCs w:val="18"/>
              </w:rPr>
            </w:pPr>
            <w:r>
              <w:rPr>
                <w:rFonts w:ascii="Calibri" w:eastAsia="Calibri" w:hAnsi="Calibri" w:cs="Tahoma"/>
                <w:sz w:val="18"/>
                <w:szCs w:val="18"/>
              </w:rPr>
              <w:t xml:space="preserve">Aplicar restrições de recuperação de dados nas queries de seleção conforme tabela </w:t>
            </w:r>
            <w:proofErr w:type="spellStart"/>
            <w:r>
              <w:rPr>
                <w:rFonts w:ascii="Calibri" w:eastAsia="Calibri" w:hAnsi="Calibri" w:cs="Tahoma"/>
                <w:sz w:val="18"/>
                <w:szCs w:val="18"/>
              </w:rPr>
              <w:t>snafranprod</w:t>
            </w:r>
            <w:proofErr w:type="spellEnd"/>
            <w:r>
              <w:rPr>
                <w:rFonts w:ascii="Calibri" w:eastAsia="Calibri" w:hAnsi="Calibri" w:cs="Tahoma"/>
                <w:sz w:val="18"/>
                <w:szCs w:val="18"/>
              </w:rPr>
              <w:t>.</w:t>
            </w:r>
          </w:p>
        </w:tc>
      </w:tr>
      <w:tr w:rsidR="00054012" w:rsidTr="00152469">
        <w:trPr>
          <w:ins w:id="205" w:author="Wilson Alberto" w:date="2014-12-08T10:27:00Z"/>
        </w:trPr>
        <w:tc>
          <w:tcPr>
            <w:tcW w:w="749" w:type="dxa"/>
            <w:shd w:val="clear" w:color="auto" w:fill="auto"/>
            <w:vAlign w:val="center"/>
          </w:tcPr>
          <w:p w:rsidR="00054012" w:rsidRDefault="00054012" w:rsidP="00054012">
            <w:pPr>
              <w:rPr>
                <w:ins w:id="206" w:author="Wilson Alberto" w:date="2014-12-08T10:27:00Z"/>
                <w:rFonts w:ascii="Calibri" w:eastAsia="Calibri" w:hAnsi="Calibri"/>
                <w:sz w:val="18"/>
                <w:szCs w:val="18"/>
              </w:rPr>
            </w:pPr>
            <w:ins w:id="207" w:author="Wilson Alberto" w:date="2014-12-08T10:27:00Z">
              <w:r>
                <w:rPr>
                  <w:rFonts w:ascii="Calibri" w:eastAsia="Calibri" w:hAnsi="Calibri"/>
                  <w:sz w:val="18"/>
                  <w:szCs w:val="18"/>
                </w:rPr>
                <w:t>RT</w:t>
              </w:r>
            </w:ins>
            <w:ins w:id="208" w:author="Wilson Alberto" w:date="2014-12-08T10:36:00Z">
              <w:r w:rsidR="00AC1ACA">
                <w:rPr>
                  <w:rFonts w:ascii="Calibri" w:eastAsia="Calibri" w:hAnsi="Calibri"/>
                  <w:sz w:val="18"/>
                  <w:szCs w:val="18"/>
                </w:rPr>
                <w:t>10</w:t>
              </w:r>
            </w:ins>
          </w:p>
        </w:tc>
        <w:tc>
          <w:tcPr>
            <w:tcW w:w="1942" w:type="dxa"/>
            <w:shd w:val="clear" w:color="auto" w:fill="auto"/>
            <w:vAlign w:val="center"/>
          </w:tcPr>
          <w:p w:rsidR="00054012" w:rsidRDefault="00054012" w:rsidP="00054012">
            <w:pPr>
              <w:rPr>
                <w:ins w:id="209" w:author="Wilson Alberto" w:date="2014-12-08T10:27:00Z"/>
                <w:rFonts w:ascii="Calibri" w:eastAsia="Calibri" w:hAnsi="Calibri"/>
                <w:sz w:val="18"/>
                <w:szCs w:val="18"/>
              </w:rPr>
            </w:pPr>
            <w:ins w:id="210" w:author="Wilson Alberto" w:date="2014-12-08T10:27:00Z">
              <w:r>
                <w:rPr>
                  <w:rFonts w:ascii="Calibri" w:eastAsia="Calibri" w:hAnsi="Calibri"/>
                  <w:sz w:val="18"/>
                  <w:szCs w:val="18"/>
                </w:rPr>
                <w:t>Número de autorização</w:t>
              </w:r>
            </w:ins>
          </w:p>
        </w:tc>
        <w:tc>
          <w:tcPr>
            <w:tcW w:w="5814" w:type="dxa"/>
            <w:shd w:val="clear" w:color="auto" w:fill="auto"/>
          </w:tcPr>
          <w:p w:rsidR="00054012" w:rsidRDefault="00054012" w:rsidP="00054012">
            <w:pPr>
              <w:rPr>
                <w:ins w:id="211" w:author="Wilson Alberto" w:date="2014-12-08T10:27:00Z"/>
                <w:rFonts w:ascii="Calibri" w:eastAsia="Calibri" w:hAnsi="Calibri" w:cs="Tahoma"/>
                <w:sz w:val="18"/>
                <w:szCs w:val="18"/>
              </w:rPr>
            </w:pPr>
            <w:ins w:id="212" w:author="Wilson Alberto" w:date="2014-12-08T10:27:00Z">
              <w:r>
                <w:rPr>
                  <w:rFonts w:ascii="Calibri" w:eastAsia="Calibri" w:hAnsi="Calibri" w:cs="Tahoma"/>
                  <w:sz w:val="18"/>
                  <w:szCs w:val="18"/>
                </w:rPr>
                <w:t xml:space="preserve">Inclusão do número de autorização nas vendas processadas para carga do MSD </w:t>
              </w:r>
              <w:proofErr w:type="spellStart"/>
              <w:proofErr w:type="gramStart"/>
              <w:r>
                <w:rPr>
                  <w:rFonts w:ascii="Calibri" w:eastAsia="Calibri" w:hAnsi="Calibri" w:cs="Tahoma"/>
                  <w:sz w:val="18"/>
                  <w:szCs w:val="18"/>
                </w:rPr>
                <w:t>DashBoard</w:t>
              </w:r>
              <w:proofErr w:type="spellEnd"/>
              <w:proofErr w:type="gramEnd"/>
              <w:r>
                <w:rPr>
                  <w:rFonts w:ascii="Calibri" w:eastAsia="Calibri" w:hAnsi="Calibri" w:cs="Tahoma"/>
                  <w:sz w:val="18"/>
                  <w:szCs w:val="18"/>
                </w:rPr>
                <w:t>. Somente serão identificadas as transações para as vendas geradas a partir do início desta funcionalidade em produção, não resgatando histórico.</w:t>
              </w:r>
            </w:ins>
          </w:p>
        </w:tc>
      </w:tr>
      <w:tr w:rsidR="00AC1ACA" w:rsidTr="00152469">
        <w:trPr>
          <w:ins w:id="213" w:author="Wilson Alberto" w:date="2014-12-08T10:37:00Z"/>
        </w:trPr>
        <w:tc>
          <w:tcPr>
            <w:tcW w:w="749" w:type="dxa"/>
            <w:shd w:val="clear" w:color="auto" w:fill="auto"/>
            <w:vAlign w:val="center"/>
          </w:tcPr>
          <w:p w:rsidR="00AC1ACA" w:rsidRDefault="00AC1ACA" w:rsidP="00AC1ACA">
            <w:pPr>
              <w:rPr>
                <w:ins w:id="214" w:author="Wilson Alberto" w:date="2014-12-08T10:37:00Z"/>
                <w:rFonts w:ascii="Calibri" w:eastAsia="Calibri" w:hAnsi="Calibri"/>
                <w:sz w:val="18"/>
                <w:szCs w:val="18"/>
              </w:rPr>
            </w:pPr>
            <w:ins w:id="215" w:author="Wilson Alberto" w:date="2014-12-08T10:37:00Z">
              <w:r>
                <w:rPr>
                  <w:rFonts w:ascii="Calibri" w:eastAsia="Calibri" w:hAnsi="Calibri"/>
                  <w:sz w:val="18"/>
                  <w:szCs w:val="18"/>
                </w:rPr>
                <w:t>RT11</w:t>
              </w:r>
            </w:ins>
          </w:p>
        </w:tc>
        <w:tc>
          <w:tcPr>
            <w:tcW w:w="1942" w:type="dxa"/>
            <w:shd w:val="clear" w:color="auto" w:fill="auto"/>
            <w:vAlign w:val="center"/>
          </w:tcPr>
          <w:p w:rsidR="00AC1ACA" w:rsidRDefault="00AC1ACA" w:rsidP="00AC1ACA">
            <w:pPr>
              <w:rPr>
                <w:ins w:id="216" w:author="Wilson Alberto" w:date="2014-12-08T10:37:00Z"/>
                <w:rFonts w:ascii="Calibri" w:eastAsia="Calibri" w:hAnsi="Calibri"/>
                <w:sz w:val="18"/>
                <w:szCs w:val="18"/>
              </w:rPr>
            </w:pPr>
            <w:ins w:id="217" w:author="Wilson Alberto" w:date="2014-12-08T10:37:00Z">
              <w:r>
                <w:rPr>
                  <w:rFonts w:ascii="Calibri" w:eastAsia="Calibri" w:hAnsi="Calibri"/>
                  <w:sz w:val="18"/>
                  <w:szCs w:val="18"/>
                </w:rPr>
                <w:t>Inclusão do atributo “Tipo de Reposição” no cadastro de estabelecimentos</w:t>
              </w:r>
            </w:ins>
          </w:p>
        </w:tc>
        <w:tc>
          <w:tcPr>
            <w:tcW w:w="5814" w:type="dxa"/>
            <w:shd w:val="clear" w:color="auto" w:fill="auto"/>
          </w:tcPr>
          <w:p w:rsidR="00AC1ACA" w:rsidRDefault="00AC1ACA" w:rsidP="00AC1ACA">
            <w:pPr>
              <w:autoSpaceDE w:val="0"/>
              <w:autoSpaceDN w:val="0"/>
              <w:adjustRightInd w:val="0"/>
              <w:rPr>
                <w:ins w:id="218" w:author="Wilson Alberto" w:date="2014-12-08T10:37:00Z"/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</w:pPr>
            <w:ins w:id="219" w:author="Wilson Alberto" w:date="2014-12-08T10:37:00Z">
              <w:r>
                <w:rPr>
                  <w:rFonts w:ascii="Calibri" w:eastAsia="Calibri" w:hAnsi="Calibri" w:cs="Tahoma"/>
                  <w:sz w:val="18"/>
                  <w:szCs w:val="18"/>
                </w:rPr>
                <w:t xml:space="preserve">Identificação do ripo de reposição do estabelecimento com base nas tabelas </w:t>
              </w:r>
              <w:proofErr w:type="spellStart"/>
              <w:r w:rsidRPr="00776657">
                <w:rPr>
                  <w:rFonts w:ascii="Calibri" w:eastAsia="Calibri" w:hAnsi="Calibri" w:cs="Tahoma"/>
                  <w:sz w:val="18"/>
                  <w:szCs w:val="18"/>
                </w:rPr>
                <w:t>scr_prog_bandeira_reposicao</w:t>
              </w:r>
              <w:proofErr w:type="spellEnd"/>
              <w:r>
                <w:rPr>
                  <w:rFonts w:ascii="Calibri" w:eastAsia="Calibri" w:hAnsi="Calibri" w:cs="Tahoma"/>
                  <w:sz w:val="18"/>
                  <w:szCs w:val="18"/>
                </w:rPr>
                <w:t xml:space="preserve"> e suas derivadas. Aqueles não identificados na referida tabela são considerados indiretos.</w:t>
              </w:r>
            </w:ins>
          </w:p>
          <w:p w:rsidR="00AC1ACA" w:rsidRDefault="00AC1ACA" w:rsidP="00AC1ACA">
            <w:pPr>
              <w:rPr>
                <w:ins w:id="220" w:author="Wilson Alberto" w:date="2014-12-08T10:37:00Z"/>
                <w:rFonts w:ascii="Calibri" w:eastAsia="Calibri" w:hAnsi="Calibri" w:cs="Tahoma"/>
                <w:sz w:val="18"/>
                <w:szCs w:val="18"/>
              </w:rPr>
            </w:pPr>
          </w:p>
        </w:tc>
      </w:tr>
      <w:tr w:rsidR="000C5D82" w:rsidTr="00152469">
        <w:trPr>
          <w:ins w:id="221" w:author="Wilson Alberto" w:date="2014-12-10T15:01:00Z"/>
        </w:trPr>
        <w:tc>
          <w:tcPr>
            <w:tcW w:w="749" w:type="dxa"/>
            <w:shd w:val="clear" w:color="auto" w:fill="auto"/>
            <w:vAlign w:val="center"/>
          </w:tcPr>
          <w:p w:rsidR="000C5D82" w:rsidRDefault="003878C8" w:rsidP="00AC1ACA">
            <w:pPr>
              <w:rPr>
                <w:ins w:id="222" w:author="Wilson Alberto" w:date="2014-12-10T15:01:00Z"/>
                <w:rFonts w:ascii="Calibri" w:eastAsia="Calibri" w:hAnsi="Calibri"/>
                <w:sz w:val="18"/>
                <w:szCs w:val="18"/>
              </w:rPr>
            </w:pPr>
            <w:ins w:id="223" w:author="Wilson Alberto" w:date="2014-12-11T14:16:00Z">
              <w:r>
                <w:rPr>
                  <w:rFonts w:ascii="Calibri" w:eastAsia="Calibri" w:hAnsi="Calibri"/>
                  <w:sz w:val="18"/>
                  <w:szCs w:val="18"/>
                </w:rPr>
                <w:t>RT12</w:t>
              </w:r>
            </w:ins>
          </w:p>
        </w:tc>
        <w:tc>
          <w:tcPr>
            <w:tcW w:w="1942" w:type="dxa"/>
            <w:shd w:val="clear" w:color="auto" w:fill="auto"/>
            <w:vAlign w:val="center"/>
          </w:tcPr>
          <w:p w:rsidR="000C5D82" w:rsidRDefault="003878C8" w:rsidP="00AC1ACA">
            <w:pPr>
              <w:rPr>
                <w:ins w:id="224" w:author="Wilson Alberto" w:date="2014-12-10T15:01:00Z"/>
                <w:rFonts w:ascii="Calibri" w:eastAsia="Calibri" w:hAnsi="Calibri"/>
                <w:sz w:val="18"/>
                <w:szCs w:val="18"/>
              </w:rPr>
            </w:pPr>
            <w:ins w:id="225" w:author="Wilson Alberto" w:date="2014-12-11T14:16:00Z">
              <w:r>
                <w:rPr>
                  <w:rFonts w:ascii="Calibri" w:eastAsia="Calibri" w:hAnsi="Calibri"/>
                  <w:sz w:val="18"/>
                  <w:szCs w:val="18"/>
                </w:rPr>
                <w:t>Redes</w:t>
              </w:r>
            </w:ins>
            <w:ins w:id="226" w:author="Wilson Alberto" w:date="2014-12-11T14:20:00Z">
              <w:r>
                <w:rPr>
                  <w:noProof/>
                </w:rPr>
                <w:drawing>
                  <wp:inline distT="0" distB="0" distL="0" distR="0" wp14:anchorId="0B5567A8" wp14:editId="66765A0B">
                    <wp:extent cx="273050" cy="143510"/>
                    <wp:effectExtent l="0" t="0" r="0" b="8890"/>
                    <wp:docPr id="10" name="Imagem 10" descr="ANd9GcRyX8Os-ifIHviKPYj__4jXIP0aJPVO7eg7B9GWK-Veim7WI3TU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ANd9GcRyX8Os-ifIHviKPYj__4jXIP0aJPVO7eg7B9GWK-Veim7WI3TU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305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5814" w:type="dxa"/>
            <w:shd w:val="clear" w:color="auto" w:fill="auto"/>
          </w:tcPr>
          <w:p w:rsidR="003878C8" w:rsidRPr="00B82A56" w:rsidRDefault="003878C8" w:rsidP="003878C8">
            <w:pPr>
              <w:rPr>
                <w:ins w:id="227" w:author="Wilson Alberto" w:date="2014-12-11T14:16:00Z"/>
                <w:rFonts w:ascii="Calibri" w:eastAsia="Calibri" w:hAnsi="Calibri" w:cs="Tahoma"/>
                <w:sz w:val="18"/>
                <w:szCs w:val="18"/>
              </w:rPr>
            </w:pPr>
            <w:ins w:id="228" w:author="Wilson Alberto" w:date="2014-12-11T14:16:00Z">
              <w:r w:rsidRPr="00B82A56">
                <w:rPr>
                  <w:rFonts w:ascii="Calibri" w:eastAsia="Calibri" w:hAnsi="Calibri" w:cs="Tahoma"/>
                  <w:sz w:val="18"/>
                  <w:szCs w:val="18"/>
                </w:rPr>
                <w:t xml:space="preserve">Origem: Funcional </w:t>
              </w:r>
            </w:ins>
          </w:p>
          <w:p w:rsidR="003878C8" w:rsidRPr="00B82A56" w:rsidRDefault="003878C8" w:rsidP="003878C8">
            <w:pPr>
              <w:rPr>
                <w:ins w:id="229" w:author="Wilson Alberto" w:date="2014-12-11T14:16:00Z"/>
                <w:rFonts w:ascii="Calibri" w:eastAsia="Calibri" w:hAnsi="Calibri" w:cs="Tahoma"/>
                <w:color w:val="002060"/>
                <w:sz w:val="18"/>
                <w:szCs w:val="18"/>
              </w:rPr>
            </w:pPr>
            <w:ins w:id="230" w:author="Wilson Alberto" w:date="2014-12-11T14:16:00Z">
              <w:r w:rsidRPr="00B82A56">
                <w:rPr>
                  <w:rFonts w:ascii="Calibri" w:eastAsia="Calibri" w:hAnsi="Calibri" w:cs="Tahoma"/>
                  <w:sz w:val="18"/>
                  <w:szCs w:val="18"/>
                </w:rPr>
                <w:t xml:space="preserve">Base de Dados: </w:t>
              </w:r>
            </w:ins>
            <w:ins w:id="231" w:author="Wilson Alberto" w:date="2014-12-11T14:17:00Z">
              <w:r w:rsidRPr="000716D0">
                <w:rPr>
                  <w:rFonts w:ascii="Calibri" w:eastAsia="Calibri" w:hAnsi="Calibri" w:cs="Tahoma"/>
                  <w:color w:val="002060"/>
                  <w:sz w:val="18"/>
                  <w:szCs w:val="18"/>
                </w:rPr>
                <w:t>dbserver3</w:t>
              </w:r>
              <w:r>
                <w:rPr>
                  <w:rFonts w:ascii="Calibri" w:eastAsia="Calibri" w:hAnsi="Calibri" w:cs="Tahoma"/>
                  <w:sz w:val="18"/>
                  <w:szCs w:val="18"/>
                </w:rPr>
                <w:t>.</w:t>
              </w:r>
            </w:ins>
            <w:ins w:id="232" w:author="Wilson Alberto" w:date="2014-12-11T14:18:00Z">
              <w:r>
                <w:t xml:space="preserve"> </w:t>
              </w:r>
              <w:proofErr w:type="spellStart"/>
              <w:r w:rsidRPr="003878C8">
                <w:rPr>
                  <w:rFonts w:ascii="Calibri" w:eastAsia="Calibri" w:hAnsi="Calibri" w:cs="Tahoma"/>
                  <w:sz w:val="18"/>
                  <w:szCs w:val="18"/>
                </w:rPr>
                <w:t>Funcionalcard</w:t>
              </w:r>
              <w:proofErr w:type="spellEnd"/>
              <w:proofErr w:type="gramStart"/>
              <w:r w:rsidRPr="003878C8">
                <w:rPr>
                  <w:rFonts w:ascii="Calibri" w:eastAsia="Calibri" w:hAnsi="Calibri" w:cs="Tahoma"/>
                  <w:sz w:val="18"/>
                  <w:szCs w:val="18"/>
                </w:rPr>
                <w:t>..</w:t>
              </w:r>
              <w:proofErr w:type="spellStart"/>
              <w:proofErr w:type="gramEnd"/>
              <w:r w:rsidRPr="003878C8">
                <w:rPr>
                  <w:rFonts w:ascii="Calibri" w:eastAsia="Calibri" w:hAnsi="Calibri" w:cs="Tahoma"/>
                  <w:sz w:val="18"/>
                  <w:szCs w:val="18"/>
                </w:rPr>
                <w:t>scr_prog_bandeira_reposicao</w:t>
              </w:r>
            </w:ins>
            <w:proofErr w:type="spellEnd"/>
          </w:p>
          <w:p w:rsidR="003878C8" w:rsidRPr="00B82A56" w:rsidRDefault="003878C8" w:rsidP="003878C8">
            <w:pPr>
              <w:rPr>
                <w:ins w:id="233" w:author="Wilson Alberto" w:date="2014-12-11T14:16:00Z"/>
                <w:rFonts w:ascii="Calibri" w:eastAsia="Calibri" w:hAnsi="Calibri" w:cs="Tahoma"/>
                <w:sz w:val="18"/>
                <w:szCs w:val="18"/>
              </w:rPr>
            </w:pPr>
            <w:ins w:id="234" w:author="Wilson Alberto" w:date="2014-12-11T14:16:00Z">
              <w:r>
                <w:rPr>
                  <w:rFonts w:ascii="Calibri" w:eastAsia="Calibri" w:hAnsi="Calibri" w:cs="Tahoma"/>
                  <w:sz w:val="18"/>
                  <w:szCs w:val="18"/>
                </w:rPr>
                <w:t>Frequência de atualização: Diária</w:t>
              </w:r>
            </w:ins>
          </w:p>
          <w:p w:rsidR="003878C8" w:rsidRPr="00B82A56" w:rsidRDefault="003878C8" w:rsidP="003878C8">
            <w:pPr>
              <w:rPr>
                <w:ins w:id="235" w:author="Wilson Alberto" w:date="2014-12-11T14:16:00Z"/>
                <w:rFonts w:ascii="Calibri" w:eastAsia="Calibri" w:hAnsi="Calibri" w:cs="Tahoma"/>
                <w:color w:val="002060"/>
                <w:sz w:val="18"/>
                <w:szCs w:val="18"/>
              </w:rPr>
            </w:pPr>
          </w:p>
          <w:p w:rsidR="003878C8" w:rsidRPr="00B82A56" w:rsidRDefault="003878C8" w:rsidP="003878C8">
            <w:pPr>
              <w:rPr>
                <w:ins w:id="236" w:author="Wilson Alberto" w:date="2014-12-11T14:16:00Z"/>
                <w:rFonts w:ascii="Calibri" w:eastAsia="Calibri" w:hAnsi="Calibri" w:cs="Tahoma"/>
                <w:sz w:val="18"/>
                <w:szCs w:val="18"/>
              </w:rPr>
            </w:pPr>
            <w:ins w:id="237" w:author="Wilson Alberto" w:date="2014-12-11T14:16:00Z">
              <w:r w:rsidRPr="00B82A56">
                <w:rPr>
                  <w:rFonts w:ascii="Calibri" w:eastAsia="Calibri" w:hAnsi="Calibri" w:cs="Tahoma"/>
                  <w:sz w:val="18"/>
                  <w:szCs w:val="18"/>
                </w:rPr>
                <w:t xml:space="preserve">Disponibilidade: Tabela disponibilizada no banco de dados </w:t>
              </w:r>
              <w:proofErr w:type="gramStart"/>
              <w:r w:rsidRPr="00B82A56">
                <w:rPr>
                  <w:rFonts w:ascii="Calibri" w:eastAsia="Calibri" w:hAnsi="Calibri" w:cs="Tahoma"/>
                  <w:color w:val="002060"/>
                  <w:sz w:val="18"/>
                  <w:szCs w:val="18"/>
                </w:rPr>
                <w:t>funcdash01.</w:t>
              </w:r>
              <w:proofErr w:type="gramEnd"/>
              <w:r w:rsidRPr="00B82A56">
                <w:rPr>
                  <w:rFonts w:ascii="Calibri" w:eastAsia="Calibri" w:hAnsi="Calibri" w:cs="Tahoma"/>
                  <w:color w:val="002060"/>
                  <w:sz w:val="18"/>
                  <w:szCs w:val="18"/>
                </w:rPr>
                <w:t>cloudapp.net.funcdash01..edash</w:t>
              </w:r>
            </w:ins>
            <w:ins w:id="238" w:author="Wilson Alberto" w:date="2014-12-11T14:19:00Z">
              <w:r>
                <w:rPr>
                  <w:rFonts w:ascii="Calibri" w:eastAsia="Calibri" w:hAnsi="Calibri" w:cs="Tahoma"/>
                  <w:color w:val="002060"/>
                  <w:sz w:val="18"/>
                  <w:szCs w:val="18"/>
                </w:rPr>
                <w:t>13</w:t>
              </w:r>
            </w:ins>
            <w:ins w:id="239" w:author="Wilson Alberto" w:date="2014-12-11T14:16:00Z">
              <w:r w:rsidRPr="00B82A56">
                <w:rPr>
                  <w:rFonts w:ascii="Calibri" w:eastAsia="Calibri" w:hAnsi="Calibri" w:cs="Tahoma"/>
                  <w:color w:val="002060"/>
                  <w:sz w:val="18"/>
                  <w:szCs w:val="18"/>
                </w:rPr>
                <w:t xml:space="preserve"> </w:t>
              </w:r>
              <w:r w:rsidRPr="00B82A56">
                <w:rPr>
                  <w:rFonts w:ascii="Calibri" w:eastAsia="Calibri" w:hAnsi="Calibri" w:cs="Tahoma"/>
                  <w:sz w:val="18"/>
                  <w:szCs w:val="18"/>
                </w:rPr>
                <w:t xml:space="preserve">através de procedimento ETL executado diariamente em agendamento DTS pelo servidor </w:t>
              </w:r>
              <w:r w:rsidRPr="000716D0">
                <w:rPr>
                  <w:rFonts w:ascii="Calibri" w:eastAsia="Calibri" w:hAnsi="Calibri" w:cs="Tahoma"/>
                  <w:color w:val="002060"/>
                  <w:sz w:val="18"/>
                  <w:szCs w:val="18"/>
                </w:rPr>
                <w:t>dbserver3</w:t>
              </w:r>
            </w:ins>
            <w:ins w:id="240" w:author="Wilson Alberto" w:date="2014-12-11T14:21:00Z">
              <w:r w:rsidR="00CE104F">
                <w:rPr>
                  <w:rFonts w:ascii="Calibri" w:eastAsia="Calibri" w:hAnsi="Calibri" w:cs="Tahoma"/>
                  <w:sz w:val="18"/>
                  <w:szCs w:val="18"/>
                </w:rPr>
                <w:t>.</w:t>
              </w:r>
            </w:ins>
          </w:p>
          <w:p w:rsidR="003878C8" w:rsidRPr="00B82A56" w:rsidRDefault="003878C8" w:rsidP="003878C8">
            <w:pPr>
              <w:rPr>
                <w:ins w:id="241" w:author="Wilson Alberto" w:date="2014-12-11T14:16:00Z"/>
                <w:rFonts w:ascii="Calibri" w:eastAsia="Calibri" w:hAnsi="Calibri" w:cs="Tahoma"/>
                <w:sz w:val="18"/>
                <w:szCs w:val="18"/>
              </w:rPr>
            </w:pPr>
          </w:p>
          <w:p w:rsidR="003878C8" w:rsidRPr="00B82A56" w:rsidRDefault="003878C8" w:rsidP="003878C8">
            <w:pPr>
              <w:rPr>
                <w:ins w:id="242" w:author="Wilson Alberto" w:date="2014-12-11T14:16:00Z"/>
                <w:rFonts w:ascii="Calibri" w:eastAsia="Calibri" w:hAnsi="Calibri" w:cs="Tahoma"/>
                <w:sz w:val="18"/>
                <w:szCs w:val="18"/>
              </w:rPr>
            </w:pPr>
            <w:ins w:id="243" w:author="Wilson Alberto" w:date="2014-12-11T14:16:00Z">
              <w:r w:rsidRPr="00B82A56">
                <w:rPr>
                  <w:rFonts w:ascii="Calibri" w:eastAsia="Calibri" w:hAnsi="Calibri" w:cs="Tahoma"/>
                  <w:sz w:val="18"/>
                  <w:szCs w:val="18"/>
                </w:rPr>
                <w:t>Estrutura (somente campos pertinentes ao escopo):</w:t>
              </w:r>
            </w:ins>
          </w:p>
          <w:p w:rsidR="003878C8" w:rsidRPr="00B82A56" w:rsidRDefault="003878C8" w:rsidP="003878C8">
            <w:pPr>
              <w:rPr>
                <w:ins w:id="244" w:author="Wilson Alberto" w:date="2014-12-11T14:16:00Z"/>
                <w:rFonts w:ascii="Calibri" w:eastAsia="Calibri" w:hAnsi="Calibri" w:cs="Tahoma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EAF1DD"/>
                <w:left w:val="single" w:sz="4" w:space="0" w:color="EAF1DD"/>
                <w:bottom w:val="single" w:sz="4" w:space="0" w:color="EAF1DD"/>
                <w:right w:val="single" w:sz="4" w:space="0" w:color="EAF1DD"/>
                <w:insideH w:val="single" w:sz="4" w:space="0" w:color="EAF1DD"/>
                <w:insideV w:val="single" w:sz="4" w:space="0" w:color="EAF1DD"/>
              </w:tblBorders>
              <w:tblLook w:val="04A0" w:firstRow="1" w:lastRow="0" w:firstColumn="1" w:lastColumn="0" w:noHBand="0" w:noVBand="1"/>
            </w:tblPr>
            <w:tblGrid>
              <w:gridCol w:w="2791"/>
              <w:gridCol w:w="2792"/>
            </w:tblGrid>
            <w:tr w:rsidR="003878C8" w:rsidRPr="00B82A56" w:rsidTr="004B51E7">
              <w:trPr>
                <w:ins w:id="245" w:author="Wilson Alberto" w:date="2014-12-11T14:16:00Z"/>
              </w:trPr>
              <w:tc>
                <w:tcPr>
                  <w:tcW w:w="2791" w:type="dxa"/>
                  <w:shd w:val="clear" w:color="auto" w:fill="auto"/>
                </w:tcPr>
                <w:p w:rsidR="003878C8" w:rsidRPr="00F52B1E" w:rsidRDefault="003878C8" w:rsidP="003878C8">
                  <w:pPr>
                    <w:framePr w:hSpace="141" w:wrap="around" w:vAnchor="text" w:hAnchor="page" w:x="1" w:y="15"/>
                    <w:rPr>
                      <w:ins w:id="246" w:author="Wilson Alberto" w:date="2014-12-11T14:16:00Z"/>
                      <w:rFonts w:ascii="Calibri" w:eastAsia="Calibri" w:hAnsi="Calibri" w:cs="Tahoma"/>
                      <w:sz w:val="18"/>
                      <w:szCs w:val="18"/>
                    </w:rPr>
                  </w:pPr>
                  <w:proofErr w:type="gramStart"/>
                  <w:ins w:id="247" w:author="Wilson Alberto" w:date="2014-12-11T14:19:00Z">
                    <w:r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id</w:t>
                    </w:r>
                  </w:ins>
                  <w:proofErr w:type="gramEnd"/>
                </w:p>
              </w:tc>
              <w:tc>
                <w:tcPr>
                  <w:tcW w:w="2792" w:type="dxa"/>
                  <w:shd w:val="clear" w:color="auto" w:fill="auto"/>
                </w:tcPr>
                <w:p w:rsidR="003878C8" w:rsidRPr="00B82A56" w:rsidRDefault="003878C8" w:rsidP="003878C8">
                  <w:pPr>
                    <w:framePr w:hSpace="141" w:wrap="around" w:vAnchor="text" w:hAnchor="page" w:x="1" w:y="15"/>
                    <w:rPr>
                      <w:ins w:id="248" w:author="Wilson Alberto" w:date="2014-12-11T14:16:00Z"/>
                      <w:rFonts w:ascii="Calibri" w:eastAsia="Calibri" w:hAnsi="Calibri" w:cs="Tahoma"/>
                      <w:sz w:val="18"/>
                      <w:szCs w:val="18"/>
                    </w:rPr>
                  </w:pPr>
                  <w:ins w:id="249" w:author="Wilson Alberto" w:date="2014-12-11T14:19:00Z">
                    <w:r w:rsidRPr="00B82A56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Numérico inteiro</w:t>
                    </w:r>
                  </w:ins>
                </w:p>
              </w:tc>
            </w:tr>
            <w:tr w:rsidR="003878C8" w:rsidRPr="00B82A56" w:rsidTr="004B51E7">
              <w:trPr>
                <w:ins w:id="250" w:author="Wilson Alberto" w:date="2014-12-11T14:16:00Z"/>
              </w:trPr>
              <w:tc>
                <w:tcPr>
                  <w:tcW w:w="2791" w:type="dxa"/>
                  <w:shd w:val="clear" w:color="auto" w:fill="auto"/>
                </w:tcPr>
                <w:p w:rsidR="003878C8" w:rsidRPr="00F52B1E" w:rsidRDefault="003878C8" w:rsidP="003878C8">
                  <w:pPr>
                    <w:framePr w:hSpace="141" w:wrap="around" w:vAnchor="text" w:hAnchor="page" w:x="1" w:y="15"/>
                    <w:rPr>
                      <w:ins w:id="251" w:author="Wilson Alberto" w:date="2014-12-11T14:16:00Z"/>
                      <w:rFonts w:ascii="Calibri" w:eastAsia="Calibri" w:hAnsi="Calibri" w:cs="Tahoma"/>
                      <w:sz w:val="18"/>
                      <w:szCs w:val="18"/>
                    </w:rPr>
                  </w:pPr>
                  <w:proofErr w:type="spellStart"/>
                  <w:proofErr w:type="gramStart"/>
                  <w:ins w:id="252" w:author="Wilson Alberto" w:date="2014-12-11T14:19:00Z">
                    <w:r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codbandeira</w:t>
                    </w:r>
                  </w:ins>
                  <w:proofErr w:type="spellEnd"/>
                  <w:proofErr w:type="gramEnd"/>
                </w:p>
              </w:tc>
              <w:tc>
                <w:tcPr>
                  <w:tcW w:w="2792" w:type="dxa"/>
                  <w:shd w:val="clear" w:color="auto" w:fill="auto"/>
                </w:tcPr>
                <w:p w:rsidR="003878C8" w:rsidRPr="00B82A56" w:rsidRDefault="003878C8" w:rsidP="003878C8">
                  <w:pPr>
                    <w:framePr w:hSpace="141" w:wrap="around" w:vAnchor="text" w:hAnchor="page" w:x="1" w:y="15"/>
                    <w:rPr>
                      <w:ins w:id="253" w:author="Wilson Alberto" w:date="2014-12-11T14:16:00Z"/>
                      <w:rFonts w:ascii="Calibri" w:eastAsia="Calibri" w:hAnsi="Calibri" w:cs="Tahoma"/>
                      <w:sz w:val="18"/>
                      <w:szCs w:val="18"/>
                    </w:rPr>
                  </w:pPr>
                  <w:ins w:id="254" w:author="Wilson Alberto" w:date="2014-12-11T14:19:00Z">
                    <w:r w:rsidRPr="00B82A56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Numérico inteiro</w:t>
                    </w:r>
                  </w:ins>
                </w:p>
              </w:tc>
            </w:tr>
            <w:tr w:rsidR="003878C8" w:rsidRPr="00B82A56" w:rsidTr="004B51E7">
              <w:trPr>
                <w:ins w:id="255" w:author="Wilson Alberto" w:date="2014-12-11T14:16:00Z"/>
              </w:trPr>
              <w:tc>
                <w:tcPr>
                  <w:tcW w:w="2791" w:type="dxa"/>
                  <w:shd w:val="clear" w:color="auto" w:fill="auto"/>
                </w:tcPr>
                <w:p w:rsidR="003878C8" w:rsidRPr="00F52B1E" w:rsidRDefault="003878C8" w:rsidP="003878C8">
                  <w:pPr>
                    <w:framePr w:hSpace="141" w:wrap="around" w:vAnchor="text" w:hAnchor="page" w:x="1" w:y="15"/>
                    <w:rPr>
                      <w:ins w:id="256" w:author="Wilson Alberto" w:date="2014-12-11T14:16:00Z"/>
                      <w:rFonts w:ascii="Calibri" w:eastAsia="Calibri" w:hAnsi="Calibri" w:cs="Tahoma"/>
                      <w:sz w:val="18"/>
                      <w:szCs w:val="18"/>
                    </w:rPr>
                  </w:pPr>
                  <w:proofErr w:type="spellStart"/>
                  <w:proofErr w:type="gramStart"/>
                  <w:ins w:id="257" w:author="Wilson Alberto" w:date="2014-12-11T14:19:00Z">
                    <w:r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nomebandeira</w:t>
                    </w:r>
                  </w:ins>
                  <w:proofErr w:type="spellEnd"/>
                  <w:proofErr w:type="gramEnd"/>
                </w:p>
              </w:tc>
              <w:tc>
                <w:tcPr>
                  <w:tcW w:w="2792" w:type="dxa"/>
                  <w:shd w:val="clear" w:color="auto" w:fill="auto"/>
                </w:tcPr>
                <w:p w:rsidR="003878C8" w:rsidRPr="00B82A56" w:rsidRDefault="003878C8" w:rsidP="003878C8">
                  <w:pPr>
                    <w:framePr w:hSpace="141" w:wrap="around" w:vAnchor="text" w:hAnchor="page" w:x="1" w:y="15"/>
                    <w:rPr>
                      <w:ins w:id="258" w:author="Wilson Alberto" w:date="2014-12-11T14:16:00Z"/>
                      <w:rFonts w:ascii="Calibri" w:eastAsia="Calibri" w:hAnsi="Calibri" w:cs="Tahoma"/>
                      <w:sz w:val="18"/>
                      <w:szCs w:val="18"/>
                    </w:rPr>
                  </w:pPr>
                  <w:ins w:id="259" w:author="Wilson Alberto" w:date="2014-12-11T14:20:00Z">
                    <w:r w:rsidRPr="003878C8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 xml:space="preserve">Caractere com </w:t>
                    </w:r>
                    <w:r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200</w:t>
                    </w:r>
                    <w:r w:rsidRPr="003878C8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 xml:space="preserve"> posições</w:t>
                    </w:r>
                  </w:ins>
                </w:p>
              </w:tc>
            </w:tr>
            <w:tr w:rsidR="003878C8" w:rsidRPr="00B82A56" w:rsidTr="004B51E7">
              <w:trPr>
                <w:ins w:id="260" w:author="Wilson Alberto" w:date="2014-12-11T14:16:00Z"/>
              </w:trPr>
              <w:tc>
                <w:tcPr>
                  <w:tcW w:w="2791" w:type="dxa"/>
                  <w:shd w:val="clear" w:color="auto" w:fill="auto"/>
                </w:tcPr>
                <w:p w:rsidR="003878C8" w:rsidRPr="00F52B1E" w:rsidRDefault="003878C8" w:rsidP="003878C8">
                  <w:pPr>
                    <w:framePr w:hSpace="141" w:wrap="around" w:vAnchor="text" w:hAnchor="page" w:x="1" w:y="15"/>
                    <w:rPr>
                      <w:ins w:id="261" w:author="Wilson Alberto" w:date="2014-12-11T14:16:00Z"/>
                      <w:rFonts w:ascii="Calibri" w:eastAsia="Calibri" w:hAnsi="Calibri" w:cs="Tahoma"/>
                      <w:sz w:val="18"/>
                      <w:szCs w:val="18"/>
                    </w:rPr>
                  </w:pPr>
                  <w:proofErr w:type="spellStart"/>
                  <w:proofErr w:type="gramStart"/>
                  <w:ins w:id="262" w:author="Wilson Alberto" w:date="2014-12-11T14:20:00Z">
                    <w:r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tipodereposicao</w:t>
                    </w:r>
                  </w:ins>
                  <w:proofErr w:type="spellEnd"/>
                  <w:proofErr w:type="gramEnd"/>
                </w:p>
              </w:tc>
              <w:tc>
                <w:tcPr>
                  <w:tcW w:w="2792" w:type="dxa"/>
                  <w:shd w:val="clear" w:color="auto" w:fill="auto"/>
                </w:tcPr>
                <w:p w:rsidR="003878C8" w:rsidRPr="00B82A56" w:rsidRDefault="003878C8" w:rsidP="003878C8">
                  <w:pPr>
                    <w:framePr w:hSpace="141" w:wrap="around" w:vAnchor="text" w:hAnchor="page" w:x="1" w:y="15"/>
                    <w:rPr>
                      <w:ins w:id="263" w:author="Wilson Alberto" w:date="2014-12-11T14:16:00Z"/>
                      <w:rFonts w:ascii="Calibri" w:eastAsia="Calibri" w:hAnsi="Calibri" w:cs="Tahoma"/>
                      <w:sz w:val="18"/>
                      <w:szCs w:val="18"/>
                    </w:rPr>
                  </w:pPr>
                  <w:ins w:id="264" w:author="Wilson Alberto" w:date="2014-12-11T14:20:00Z">
                    <w:r w:rsidRPr="003878C8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 xml:space="preserve">Caractere com </w:t>
                    </w:r>
                    <w:proofErr w:type="gramStart"/>
                    <w:r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1</w:t>
                    </w:r>
                    <w:proofErr w:type="gramEnd"/>
                    <w:r w:rsidRPr="003878C8"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 xml:space="preserve"> posiç</w:t>
                    </w:r>
                    <w:r>
                      <w:rPr>
                        <w:rFonts w:ascii="Calibri" w:eastAsia="Calibri" w:hAnsi="Calibri" w:cs="Tahoma"/>
                        <w:sz w:val="18"/>
                        <w:szCs w:val="18"/>
                      </w:rPr>
                      <w:t>ão</w:t>
                    </w:r>
                  </w:ins>
                </w:p>
              </w:tc>
            </w:tr>
          </w:tbl>
          <w:p w:rsidR="000C5D82" w:rsidRDefault="000C5D82" w:rsidP="00AC1ACA">
            <w:pPr>
              <w:autoSpaceDE w:val="0"/>
              <w:autoSpaceDN w:val="0"/>
              <w:adjustRightInd w:val="0"/>
              <w:rPr>
                <w:ins w:id="265" w:author="Wilson Alberto" w:date="2014-12-10T15:01:00Z"/>
                <w:rFonts w:ascii="Calibri" w:eastAsia="Calibri" w:hAnsi="Calibri" w:cs="Tahoma"/>
                <w:sz w:val="18"/>
                <w:szCs w:val="18"/>
              </w:rPr>
            </w:pPr>
          </w:p>
        </w:tc>
      </w:tr>
    </w:tbl>
    <w:p w:rsidR="005E5226" w:rsidRPr="000716D0" w:rsidRDefault="005E5226" w:rsidP="005E5226">
      <w:pPr>
        <w:pStyle w:val="PargrafodaLista"/>
        <w:spacing w:after="0"/>
        <w:contextualSpacing w:val="0"/>
        <w:rPr>
          <w:rFonts w:cs="Tahoma"/>
        </w:rPr>
      </w:pPr>
    </w:p>
    <w:p w:rsidR="005E5226" w:rsidRPr="000716D0" w:rsidRDefault="005E5226" w:rsidP="005E5226">
      <w:pPr>
        <w:pStyle w:val="PargrafodaLista"/>
        <w:spacing w:after="0"/>
        <w:contextualSpacing w:val="0"/>
        <w:rPr>
          <w:rFonts w:cs="Tahoma"/>
        </w:rPr>
      </w:pPr>
    </w:p>
    <w:p w:rsidR="005E5226" w:rsidRDefault="005E5226" w:rsidP="005E5226">
      <w:pPr>
        <w:pStyle w:val="PargrafodaLista"/>
        <w:spacing w:after="0"/>
        <w:contextualSpacing w:val="0"/>
        <w:jc w:val="center"/>
        <w:rPr>
          <w:ins w:id="266" w:author="Wilson Alberto" w:date="2014-12-05T16:11:00Z"/>
          <w:rFonts w:cs="Tahoma"/>
        </w:rPr>
      </w:pPr>
    </w:p>
    <w:p w:rsidR="00F85CAC" w:rsidRDefault="00F85CAC" w:rsidP="005E5226">
      <w:pPr>
        <w:pStyle w:val="PargrafodaLista"/>
        <w:spacing w:after="0"/>
        <w:contextualSpacing w:val="0"/>
        <w:jc w:val="center"/>
        <w:rPr>
          <w:rFonts w:cs="Tahoma"/>
        </w:rPr>
      </w:pPr>
    </w:p>
    <w:p w:rsidR="00EA2253" w:rsidRPr="000716D0" w:rsidRDefault="00EA2253" w:rsidP="005E5226">
      <w:pPr>
        <w:pStyle w:val="PargrafodaLista"/>
        <w:spacing w:after="0"/>
        <w:contextualSpacing w:val="0"/>
        <w:jc w:val="center"/>
        <w:rPr>
          <w:rFonts w:cs="Tahoma"/>
        </w:rPr>
      </w:pPr>
    </w:p>
    <w:tbl>
      <w:tblPr>
        <w:tblpPr w:leftFromText="141" w:rightFromText="141" w:vertAnchor="text" w:horzAnchor="page" w:tblpX="1" w:tblpY="15"/>
        <w:tblW w:w="8505" w:type="dxa"/>
        <w:tblInd w:w="2832" w:type="dxa"/>
        <w:tblBorders>
          <w:top w:val="single" w:sz="2" w:space="0" w:color="95B3D7"/>
          <w:left w:val="single" w:sz="2" w:space="0" w:color="95B3D7"/>
          <w:bottom w:val="single" w:sz="2" w:space="0" w:color="95B3D7"/>
          <w:right w:val="single" w:sz="2" w:space="0" w:color="95B3D7"/>
          <w:insideH w:val="single" w:sz="2" w:space="0" w:color="95B3D7"/>
          <w:insideV w:val="single" w:sz="2" w:space="0" w:color="95B3D7"/>
        </w:tblBorders>
        <w:tblLook w:val="04A0" w:firstRow="1" w:lastRow="0" w:firstColumn="1" w:lastColumn="0" w:noHBand="0" w:noVBand="1"/>
      </w:tblPr>
      <w:tblGrid>
        <w:gridCol w:w="749"/>
        <w:gridCol w:w="1942"/>
        <w:gridCol w:w="5814"/>
      </w:tblGrid>
      <w:tr w:rsidR="008F7060" w:rsidRPr="00D953CA" w:rsidTr="00521592">
        <w:trPr>
          <w:trHeight w:hRule="exact" w:val="284"/>
        </w:trPr>
        <w:tc>
          <w:tcPr>
            <w:tcW w:w="8505" w:type="dxa"/>
            <w:gridSpan w:val="3"/>
            <w:shd w:val="clear" w:color="auto" w:fill="DBE5F1"/>
          </w:tcPr>
          <w:p w:rsidR="008F7060" w:rsidRPr="00D953CA" w:rsidRDefault="008F7060" w:rsidP="008F7060">
            <w:pPr>
              <w:pStyle w:val="PargrafodaLista"/>
              <w:tabs>
                <w:tab w:val="center" w:pos="4144"/>
                <w:tab w:val="left" w:pos="5414"/>
              </w:tabs>
              <w:ind w:left="0"/>
              <w:rPr>
                <w:rFonts w:cs="Tahoma"/>
                <w:sz w:val="20"/>
              </w:rPr>
            </w:pPr>
            <w:r w:rsidRPr="000716D0">
              <w:rPr>
                <w:rFonts w:cs="Tahoma"/>
                <w:sz w:val="20"/>
              </w:rPr>
              <w:tab/>
            </w:r>
            <w:r>
              <w:rPr>
                <w:rFonts w:cs="Tahoma"/>
                <w:sz w:val="20"/>
              </w:rPr>
              <w:t>Requisitos Técnicos – Massa de dados para testes</w:t>
            </w:r>
            <w:r w:rsidRPr="00D953CA">
              <w:rPr>
                <w:rFonts w:cs="Tahoma"/>
                <w:sz w:val="20"/>
                <w:szCs w:val="20"/>
              </w:rPr>
              <w:tab/>
            </w:r>
          </w:p>
        </w:tc>
      </w:tr>
      <w:tr w:rsidR="008F7060" w:rsidRPr="00B82A56" w:rsidTr="00521592">
        <w:tc>
          <w:tcPr>
            <w:tcW w:w="749" w:type="dxa"/>
            <w:shd w:val="clear" w:color="auto" w:fill="auto"/>
            <w:vAlign w:val="center"/>
          </w:tcPr>
          <w:p w:rsidR="008F7060" w:rsidRPr="00B82A56" w:rsidRDefault="008F7060" w:rsidP="0052159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942" w:type="dxa"/>
            <w:shd w:val="clear" w:color="auto" w:fill="auto"/>
            <w:vAlign w:val="center"/>
          </w:tcPr>
          <w:p w:rsidR="008F7060" w:rsidRPr="00B82A56" w:rsidRDefault="008F7060" w:rsidP="00521592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5814" w:type="dxa"/>
            <w:shd w:val="clear" w:color="auto" w:fill="auto"/>
          </w:tcPr>
          <w:p w:rsidR="008F7060" w:rsidRPr="00B82A56" w:rsidRDefault="008F7060" w:rsidP="00521592">
            <w:pPr>
              <w:rPr>
                <w:rFonts w:ascii="Calibri" w:eastAsia="Calibri" w:hAnsi="Calibri" w:cs="Tahoma"/>
                <w:sz w:val="18"/>
                <w:szCs w:val="18"/>
              </w:rPr>
            </w:pPr>
          </w:p>
        </w:tc>
      </w:tr>
    </w:tbl>
    <w:p w:rsidR="00F85CAC" w:rsidRPr="00CB3418" w:rsidRDefault="00F85CAC" w:rsidP="00CB3418">
      <w:pPr>
        <w:rPr>
          <w:rFonts w:cs="Tahoma"/>
        </w:rPr>
      </w:pPr>
    </w:p>
    <w:sectPr w:rsidR="00F85CAC" w:rsidRPr="00CB3418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D82" w:rsidRDefault="000C5D82" w:rsidP="00361321">
      <w:r>
        <w:separator/>
      </w:r>
    </w:p>
  </w:endnote>
  <w:endnote w:type="continuationSeparator" w:id="0">
    <w:p w:rsidR="000C5D82" w:rsidRDefault="000C5D82" w:rsidP="0036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D82" w:rsidRDefault="000C5D8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D82" w:rsidRDefault="000C5D82" w:rsidP="00361321">
      <w:r>
        <w:separator/>
      </w:r>
    </w:p>
  </w:footnote>
  <w:footnote w:type="continuationSeparator" w:id="0">
    <w:p w:rsidR="000C5D82" w:rsidRDefault="000C5D82" w:rsidP="00361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D82" w:rsidRDefault="000C5D8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ANd9GcRyX8Os-ifIHviKPYj__4jXIP0aJPVO7eg7B9GWK-Veim7WI3TU" style="width:21.5pt;height:11.5pt;visibility:visible;mso-wrap-style:square" o:bullet="t">
        <v:imagedata r:id="rId1" o:title="ANd9GcRyX8Os-ifIHviKPYj__4jXIP0aJPVO7eg7B9GWK-Veim7WI3TU"/>
      </v:shape>
    </w:pict>
  </w:numPicBullet>
  <w:abstractNum w:abstractNumId="0">
    <w:nsid w:val="02786817"/>
    <w:multiLevelType w:val="hybridMultilevel"/>
    <w:tmpl w:val="1EBE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D370F"/>
    <w:multiLevelType w:val="hybridMultilevel"/>
    <w:tmpl w:val="F5E8472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F41C3"/>
    <w:multiLevelType w:val="hybridMultilevel"/>
    <w:tmpl w:val="38045E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1F46C7"/>
    <w:multiLevelType w:val="multilevel"/>
    <w:tmpl w:val="E52082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FE70AA3"/>
    <w:multiLevelType w:val="multilevel"/>
    <w:tmpl w:val="E52082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3F7"/>
    <w:rsid w:val="000224AE"/>
    <w:rsid w:val="00054012"/>
    <w:rsid w:val="00055055"/>
    <w:rsid w:val="00056B81"/>
    <w:rsid w:val="0006100F"/>
    <w:rsid w:val="000716D0"/>
    <w:rsid w:val="00077A2A"/>
    <w:rsid w:val="000948AC"/>
    <w:rsid w:val="000A684B"/>
    <w:rsid w:val="000B0FDA"/>
    <w:rsid w:val="000C5D82"/>
    <w:rsid w:val="000C66EB"/>
    <w:rsid w:val="00130FD6"/>
    <w:rsid w:val="00146992"/>
    <w:rsid w:val="00152469"/>
    <w:rsid w:val="00165173"/>
    <w:rsid w:val="00171209"/>
    <w:rsid w:val="00171CC0"/>
    <w:rsid w:val="00172301"/>
    <w:rsid w:val="001752D0"/>
    <w:rsid w:val="001768B0"/>
    <w:rsid w:val="001A5355"/>
    <w:rsid w:val="001B3594"/>
    <w:rsid w:val="001B6DD2"/>
    <w:rsid w:val="001C732C"/>
    <w:rsid w:val="001F759E"/>
    <w:rsid w:val="00211D9F"/>
    <w:rsid w:val="00214D80"/>
    <w:rsid w:val="00287C8A"/>
    <w:rsid w:val="00290C1F"/>
    <w:rsid w:val="0029223E"/>
    <w:rsid w:val="002A3DE4"/>
    <w:rsid w:val="002B67C4"/>
    <w:rsid w:val="002B7AC3"/>
    <w:rsid w:val="002E5914"/>
    <w:rsid w:val="00310B70"/>
    <w:rsid w:val="00316453"/>
    <w:rsid w:val="00331F0C"/>
    <w:rsid w:val="0034781A"/>
    <w:rsid w:val="00353B01"/>
    <w:rsid w:val="00357787"/>
    <w:rsid w:val="00361321"/>
    <w:rsid w:val="003615C3"/>
    <w:rsid w:val="00371462"/>
    <w:rsid w:val="003869C3"/>
    <w:rsid w:val="003878C8"/>
    <w:rsid w:val="0039723D"/>
    <w:rsid w:val="003C61EA"/>
    <w:rsid w:val="003D58ED"/>
    <w:rsid w:val="004000A9"/>
    <w:rsid w:val="00426F47"/>
    <w:rsid w:val="00451335"/>
    <w:rsid w:val="00472B2D"/>
    <w:rsid w:val="004906F8"/>
    <w:rsid w:val="0049072F"/>
    <w:rsid w:val="004D79AE"/>
    <w:rsid w:val="004E7767"/>
    <w:rsid w:val="004F3820"/>
    <w:rsid w:val="004F3AEC"/>
    <w:rsid w:val="00517000"/>
    <w:rsid w:val="00521592"/>
    <w:rsid w:val="005222A8"/>
    <w:rsid w:val="00525983"/>
    <w:rsid w:val="00532CDA"/>
    <w:rsid w:val="005546D3"/>
    <w:rsid w:val="00554A3B"/>
    <w:rsid w:val="00560456"/>
    <w:rsid w:val="0057576D"/>
    <w:rsid w:val="005C7826"/>
    <w:rsid w:val="005D0C64"/>
    <w:rsid w:val="005E5226"/>
    <w:rsid w:val="005E66C1"/>
    <w:rsid w:val="006170E8"/>
    <w:rsid w:val="00633779"/>
    <w:rsid w:val="006371E6"/>
    <w:rsid w:val="00640841"/>
    <w:rsid w:val="00646361"/>
    <w:rsid w:val="00646F02"/>
    <w:rsid w:val="00673CA3"/>
    <w:rsid w:val="006743A0"/>
    <w:rsid w:val="006B2F15"/>
    <w:rsid w:val="006C249D"/>
    <w:rsid w:val="006E5054"/>
    <w:rsid w:val="006F76AB"/>
    <w:rsid w:val="00705ADF"/>
    <w:rsid w:val="007064C4"/>
    <w:rsid w:val="0072694B"/>
    <w:rsid w:val="00776657"/>
    <w:rsid w:val="00784EB4"/>
    <w:rsid w:val="007903AB"/>
    <w:rsid w:val="00791356"/>
    <w:rsid w:val="007A3112"/>
    <w:rsid w:val="007B2E60"/>
    <w:rsid w:val="007E4614"/>
    <w:rsid w:val="007F44F2"/>
    <w:rsid w:val="008373E5"/>
    <w:rsid w:val="008474D2"/>
    <w:rsid w:val="00860232"/>
    <w:rsid w:val="00861370"/>
    <w:rsid w:val="00877FA1"/>
    <w:rsid w:val="00884889"/>
    <w:rsid w:val="00891E5A"/>
    <w:rsid w:val="008A13F7"/>
    <w:rsid w:val="008B101B"/>
    <w:rsid w:val="008C214F"/>
    <w:rsid w:val="008C62C0"/>
    <w:rsid w:val="008F7060"/>
    <w:rsid w:val="00933718"/>
    <w:rsid w:val="00940C86"/>
    <w:rsid w:val="0094616B"/>
    <w:rsid w:val="00974700"/>
    <w:rsid w:val="009903BA"/>
    <w:rsid w:val="009C10CC"/>
    <w:rsid w:val="009D7A2C"/>
    <w:rsid w:val="00A03FFE"/>
    <w:rsid w:val="00A25824"/>
    <w:rsid w:val="00A33532"/>
    <w:rsid w:val="00A440B7"/>
    <w:rsid w:val="00A46A58"/>
    <w:rsid w:val="00A516EB"/>
    <w:rsid w:val="00A67972"/>
    <w:rsid w:val="00A84209"/>
    <w:rsid w:val="00A92FE9"/>
    <w:rsid w:val="00AC1ACA"/>
    <w:rsid w:val="00AC3237"/>
    <w:rsid w:val="00AC73D5"/>
    <w:rsid w:val="00AD1C9F"/>
    <w:rsid w:val="00AF299D"/>
    <w:rsid w:val="00B10E4F"/>
    <w:rsid w:val="00B11B4B"/>
    <w:rsid w:val="00B31919"/>
    <w:rsid w:val="00B34200"/>
    <w:rsid w:val="00B46CB0"/>
    <w:rsid w:val="00B51440"/>
    <w:rsid w:val="00B86EF9"/>
    <w:rsid w:val="00B92E67"/>
    <w:rsid w:val="00BC638B"/>
    <w:rsid w:val="00BD36BF"/>
    <w:rsid w:val="00BD3ED6"/>
    <w:rsid w:val="00BD5582"/>
    <w:rsid w:val="00BE521E"/>
    <w:rsid w:val="00BE73B1"/>
    <w:rsid w:val="00BF0115"/>
    <w:rsid w:val="00C041EA"/>
    <w:rsid w:val="00C10650"/>
    <w:rsid w:val="00C2035E"/>
    <w:rsid w:val="00C45DA2"/>
    <w:rsid w:val="00C55FBC"/>
    <w:rsid w:val="00C609F5"/>
    <w:rsid w:val="00C71C67"/>
    <w:rsid w:val="00C83880"/>
    <w:rsid w:val="00C962E5"/>
    <w:rsid w:val="00CA54C9"/>
    <w:rsid w:val="00CB03B3"/>
    <w:rsid w:val="00CB1220"/>
    <w:rsid w:val="00CB3418"/>
    <w:rsid w:val="00CD3421"/>
    <w:rsid w:val="00CE104F"/>
    <w:rsid w:val="00CF48EF"/>
    <w:rsid w:val="00D130F9"/>
    <w:rsid w:val="00D214E2"/>
    <w:rsid w:val="00D34B65"/>
    <w:rsid w:val="00D4781C"/>
    <w:rsid w:val="00D83647"/>
    <w:rsid w:val="00DD0351"/>
    <w:rsid w:val="00E02214"/>
    <w:rsid w:val="00E11FF6"/>
    <w:rsid w:val="00E34D1E"/>
    <w:rsid w:val="00E963EF"/>
    <w:rsid w:val="00EA2253"/>
    <w:rsid w:val="00EC62F6"/>
    <w:rsid w:val="00F27628"/>
    <w:rsid w:val="00F73D47"/>
    <w:rsid w:val="00F8113D"/>
    <w:rsid w:val="00F8492F"/>
    <w:rsid w:val="00F85CAC"/>
    <w:rsid w:val="00F90AA7"/>
    <w:rsid w:val="00FA31E6"/>
    <w:rsid w:val="00FA5D02"/>
    <w:rsid w:val="00FC3894"/>
    <w:rsid w:val="00FC74F5"/>
    <w:rsid w:val="00FD5CA8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3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8A13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522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5226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613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132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6132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61321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3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8A13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522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5226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613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132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6132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61321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AE659-9F8F-4571-81A9-531BBB373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4318</TotalTime>
  <Pages>12</Pages>
  <Words>3602</Words>
  <Characters>19451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Alberto</dc:creator>
  <cp:lastModifiedBy>Wilson Alberto</cp:lastModifiedBy>
  <cp:revision>124</cp:revision>
  <cp:lastPrinted>2014-12-04T17:00:00Z</cp:lastPrinted>
  <dcterms:created xsi:type="dcterms:W3CDTF">2014-12-02T15:46:00Z</dcterms:created>
  <dcterms:modified xsi:type="dcterms:W3CDTF">2014-12-11T17:06:00Z</dcterms:modified>
</cp:coreProperties>
</file>